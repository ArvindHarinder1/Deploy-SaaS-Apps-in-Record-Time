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49EAC" w14:textId="1443489C" w:rsidR="00A30EC7" w:rsidRDefault="00A62B7F">
      <w:pPr>
        <w:pStyle w:val="CoverSubject"/>
      </w:pPr>
      <w:r>
        <w:rPr>
          <w:noProof/>
        </w:rPr>
        <w:drawing>
          <wp:inline distT="0" distB="0" distL="0" distR="0" wp14:anchorId="5EB987A6" wp14:editId="0E95C7B2">
            <wp:extent cx="1743075" cy="579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6934" cy="580908"/>
                    </a:xfrm>
                    <a:prstGeom prst="rect">
                      <a:avLst/>
                    </a:prstGeom>
                  </pic:spPr>
                </pic:pic>
              </a:graphicData>
            </a:graphic>
          </wp:inline>
        </w:drawing>
      </w:r>
    </w:p>
    <w:p w14:paraId="10EFDA84" w14:textId="3BA4F288" w:rsidR="00342676" w:rsidRDefault="00342676">
      <w:pPr>
        <w:pStyle w:val="CoverSubject"/>
      </w:pPr>
    </w:p>
    <w:sdt>
      <w:sdtPr>
        <w:rPr>
          <w:rFonts w:eastAsiaTheme="minorHAnsi"/>
          <w:bCs/>
          <w:noProof/>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4B4FE5B4" w14:textId="706A85AB" w:rsidR="00AC7870" w:rsidRDefault="00A62B7F" w:rsidP="00A62B7F">
          <w:pPr>
            <w:spacing w:before="0" w:after="0"/>
            <w:rPr>
              <w:rStyle w:val="Strong"/>
            </w:rPr>
          </w:pPr>
          <w:r>
            <w:rPr>
              <w:noProof/>
            </w:rPr>
            <mc:AlternateContent>
              <mc:Choice Requires="wps">
                <w:drawing>
                  <wp:anchor distT="0" distB="0" distL="114300" distR="114300" simplePos="0" relativeHeight="251659264" behindDoc="0" locked="0" layoutInCell="1" allowOverlap="1" wp14:anchorId="444DF9BD" wp14:editId="7E72B2E1">
                    <wp:simplePos x="0" y="0"/>
                    <wp:positionH relativeFrom="page">
                      <wp:posOffset>914400</wp:posOffset>
                    </wp:positionH>
                    <wp:positionV relativeFrom="page">
                      <wp:posOffset>2670810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91A8B" w14:textId="73621F42" w:rsidR="00A62B7F" w:rsidRDefault="004C460F" w:rsidP="00A62B7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2B7F">
                                      <w:rPr>
                                        <w:caps/>
                                        <w:color w:val="4F81BD" w:themeColor="accent1"/>
                                        <w:sz w:val="64"/>
                                        <w:szCs w:val="64"/>
                                      </w:rPr>
                                      <w:t>Azure Active directory Deployment plan</w:t>
                                    </w:r>
                                  </w:sdtContent>
                                </w:sdt>
                              </w:p>
                              <w:sdt>
                                <w:sdtPr>
                                  <w:rPr>
                                    <w:b/>
                                    <w:color w:val="404040" w:themeColor="text1" w:themeTint="BF"/>
                                    <w:sz w:val="36"/>
                                    <w:szCs w:val="36"/>
                                  </w:rPr>
                                  <w:alias w:val="Subtitle"/>
                                  <w:tag w:val=""/>
                                  <w:id w:val="1341890553"/>
                                  <w:dataBinding w:prefixMappings="xmlns:ns0='http://purl.org/dc/elements/1.1/' xmlns:ns1='http://schemas.openxmlformats.org/package/2006/metadata/core-properties' " w:xpath="/ns1:coreProperties[1]/ns0:subject[1]" w:storeItemID="{6C3C8BC8-F283-45AE-878A-BAB7291924A1}"/>
                                  <w:text/>
                                </w:sdtPr>
                                <w:sdtEndPr/>
                                <w:sdtContent>
                                  <w:p w14:paraId="375C0177" w14:textId="031C9E15" w:rsidR="00A62B7F" w:rsidRPr="00A30635" w:rsidRDefault="00A62B7F" w:rsidP="00A62B7F">
                                    <w:pPr>
                                      <w:jc w:val="right"/>
                                      <w:rPr>
                                        <w:b/>
                                        <w:smallCaps/>
                                        <w:color w:val="404040" w:themeColor="text1" w:themeTint="BF"/>
                                        <w:sz w:val="36"/>
                                        <w:szCs w:val="36"/>
                                      </w:rPr>
                                    </w:pPr>
                                    <w:r>
                                      <w:rPr>
                                        <w:b/>
                                        <w:color w:val="404040" w:themeColor="text1" w:themeTint="BF"/>
                                        <w:sz w:val="36"/>
                                        <w:szCs w:val="36"/>
                                      </w:rPr>
                                      <w:t>Application Proxy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44DF9BD" id="_x0000_t202" coordsize="21600,21600" o:spt="202" path="m,l,21600r21600,l21600,xe">
                    <v:stroke joinstyle="miter"/>
                    <v:path gradientshapeok="t" o:connecttype="rect"/>
                  </v:shapetype>
                  <v:shape id="Text Box 154" o:spid="_x0000_s1026" type="#_x0000_t202" style="position:absolute;margin-left:1in;margin-top:210.3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" filled="f" stroked="f" strokeweight=".5pt">
                    <v:textbox inset="126pt,0,54pt,0">
                      <w:txbxContent>
                        <w:p w14:paraId="2A591A8B" w14:textId="73621F42" w:rsidR="00A62B7F" w:rsidRDefault="004C460F" w:rsidP="00A62B7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2B7F">
                                <w:rPr>
                                  <w:caps/>
                                  <w:color w:val="4F81BD" w:themeColor="accent1"/>
                                  <w:sz w:val="64"/>
                                  <w:szCs w:val="64"/>
                                </w:rPr>
                                <w:t>Azure Active directory Deployment plan</w:t>
                              </w:r>
                            </w:sdtContent>
                          </w:sdt>
                        </w:p>
                        <w:sdt>
                          <w:sdtPr>
                            <w:rPr>
                              <w:b/>
                              <w:color w:val="404040" w:themeColor="text1" w:themeTint="BF"/>
                              <w:sz w:val="36"/>
                              <w:szCs w:val="36"/>
                            </w:rPr>
                            <w:alias w:val="Subtitle"/>
                            <w:tag w:val=""/>
                            <w:id w:val="1341890553"/>
                            <w:dataBinding w:prefixMappings="xmlns:ns0='http://purl.org/dc/elements/1.1/' xmlns:ns1='http://schemas.openxmlformats.org/package/2006/metadata/core-properties' " w:xpath="/ns1:coreProperties[1]/ns0:subject[1]" w:storeItemID="{6C3C8BC8-F283-45AE-878A-BAB7291924A1}"/>
                            <w:text/>
                          </w:sdtPr>
                          <w:sdtEndPr/>
                          <w:sdtContent>
                            <w:p w14:paraId="375C0177" w14:textId="031C9E15" w:rsidR="00A62B7F" w:rsidRPr="00A30635" w:rsidRDefault="00A62B7F" w:rsidP="00A62B7F">
                              <w:pPr>
                                <w:jc w:val="right"/>
                                <w:rPr>
                                  <w:b/>
                                  <w:smallCaps/>
                                  <w:color w:val="404040" w:themeColor="text1" w:themeTint="BF"/>
                                  <w:sz w:val="36"/>
                                  <w:szCs w:val="36"/>
                                </w:rPr>
                              </w:pPr>
                              <w:r>
                                <w:rPr>
                                  <w:b/>
                                  <w:color w:val="404040" w:themeColor="text1" w:themeTint="BF"/>
                                  <w:sz w:val="36"/>
                                  <w:szCs w:val="36"/>
                                </w:rPr>
                                <w:t>Application Proxy</w:t>
                              </w:r>
                            </w:p>
                          </w:sdtContent>
                        </w:sdt>
                      </w:txbxContent>
                    </v:textbox>
                    <w10:wrap type="square" anchorx="page" anchory="page"/>
                  </v:shape>
                </w:pict>
              </mc:Fallback>
            </mc:AlternateContent>
          </w:r>
        </w:p>
        <w:p w14:paraId="2725DBDC" w14:textId="393B9EC6" w:rsidR="00342676" w:rsidRDefault="00A62B7F">
          <w:pPr>
            <w:spacing w:before="0" w:after="200"/>
            <w:rPr>
              <w:rStyle w:val="Strong"/>
            </w:rPr>
          </w:pPr>
          <w:r>
            <w:rPr>
              <w:noProof/>
            </w:rPr>
            <mc:AlternateContent>
              <mc:Choice Requires="wps">
                <w:drawing>
                  <wp:anchor distT="0" distB="0" distL="114300" distR="114300" simplePos="0" relativeHeight="251661312" behindDoc="0" locked="0" layoutInCell="1" allowOverlap="1" wp14:anchorId="3F46DB96" wp14:editId="1C62D22D">
                    <wp:simplePos x="0" y="0"/>
                    <wp:positionH relativeFrom="page">
                      <wp:posOffset>229235</wp:posOffset>
                    </wp:positionH>
                    <wp:positionV relativeFrom="page">
                      <wp:posOffset>7040880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38179" w14:textId="77777777" w:rsidR="00A62B7F" w:rsidRDefault="00A62B7F" w:rsidP="00A62B7F">
                                <w:pPr>
                                  <w:pStyle w:val="NoSpacing"/>
                                  <w:rPr>
                                    <w:color w:val="4F81BD" w:themeColor="accent1"/>
                                    <w:sz w:val="28"/>
                                    <w:szCs w:val="28"/>
                                  </w:rPr>
                                </w:pPr>
                                <w:r>
                                  <w:rPr>
                                    <w:color w:val="4F81BD" w:themeColor="accent1"/>
                                    <w:sz w:val="28"/>
                                    <w:szCs w:val="28"/>
                                  </w:rPr>
                                  <w:t>Abstract</w:t>
                                </w:r>
                              </w:p>
                              <w:p w14:paraId="4BDAC889" w14:textId="49C12634" w:rsidR="00A62B7F" w:rsidRDefault="004C460F" w:rsidP="00A62B7F">
                                <w:pPr>
                                  <w:pStyle w:val="NoSpacing"/>
                                  <w:rPr>
                                    <w:color w:val="595959" w:themeColor="text1" w:themeTint="A6"/>
                                    <w:sz w:val="20"/>
                                    <w:szCs w:val="20"/>
                                  </w:rPr>
                                </w:pPr>
                                <w:sdt>
                                  <w:sdtPr>
                                    <w:rPr>
                                      <w:sz w:val="20"/>
                                      <w:szCs w:val="20"/>
                                    </w:rPr>
                                    <w:alias w:val="Abstract"/>
                                    <w:tag w:val=""/>
                                    <w:id w:val="1097372827"/>
                                    <w:dataBinding w:prefixMappings="xmlns:ns0='http://schemas.microsoft.com/office/2006/coverPageProps' " w:xpath="/ns0:CoverPageProperties[1]/ns0:Abstract[1]" w:storeItemID="{55AF091B-3C7A-41E3-B477-F2FDAA23CFDA}"/>
                                    <w:text w:multiLine="1"/>
                                  </w:sdtPr>
                                  <w:sdtEndPr/>
                                  <w:sdtContent>
                                    <w:r w:rsidR="00A62B7F">
                                      <w:rPr>
                                        <w:sz w:val="20"/>
                                        <w:szCs w:val="20"/>
                                      </w:rPr>
                                      <w:t>This plan covers the deployment requirements, guidance, and plans necessary to deploy &lt;Application Name&gt; to &lt;Insert Company Name&gt;</w:t>
                                    </w:r>
                                  </w:sdtContent>
                                </w:sdt>
                                <w:r w:rsidR="00A62B7F">
                                  <w:rPr>
                                    <w:sz w:val="20"/>
                                    <w:szCs w:val="20"/>
                                  </w:rPr>
                                  <w:t xml:space="preserve"> using Application Proxy</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F46DB96" id="Text Box 153" o:spid="_x0000_s1027" type="#_x0000_t202" style="position:absolute;margin-left:18.05pt;margin-top:554.4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" filled="f" stroked="f" strokeweight=".5pt">
                    <v:textbox style="mso-fit-shape-to-text:t" inset="126pt,0,54pt,0">
                      <w:txbxContent>
                        <w:p w14:paraId="0E938179" w14:textId="77777777" w:rsidR="00A62B7F" w:rsidRDefault="00A62B7F" w:rsidP="00A62B7F">
                          <w:pPr>
                            <w:pStyle w:val="NoSpacing"/>
                            <w:rPr>
                              <w:color w:val="4F81BD" w:themeColor="accent1"/>
                              <w:sz w:val="28"/>
                              <w:szCs w:val="28"/>
                            </w:rPr>
                          </w:pPr>
                          <w:r>
                            <w:rPr>
                              <w:color w:val="4F81BD" w:themeColor="accent1"/>
                              <w:sz w:val="28"/>
                              <w:szCs w:val="28"/>
                            </w:rPr>
                            <w:t>Abstract</w:t>
                          </w:r>
                        </w:p>
                        <w:p w14:paraId="4BDAC889" w14:textId="49C12634" w:rsidR="00A62B7F" w:rsidRDefault="004C460F" w:rsidP="00A62B7F">
                          <w:pPr>
                            <w:pStyle w:val="NoSpacing"/>
                            <w:rPr>
                              <w:color w:val="595959" w:themeColor="text1" w:themeTint="A6"/>
                              <w:sz w:val="20"/>
                              <w:szCs w:val="20"/>
                            </w:rPr>
                          </w:pPr>
                          <w:sdt>
                            <w:sdtPr>
                              <w:rPr>
                                <w:sz w:val="20"/>
                                <w:szCs w:val="20"/>
                              </w:rPr>
                              <w:alias w:val="Abstract"/>
                              <w:tag w:val=""/>
                              <w:id w:val="1097372827"/>
                              <w:dataBinding w:prefixMappings="xmlns:ns0='http://schemas.microsoft.com/office/2006/coverPageProps' " w:xpath="/ns0:CoverPageProperties[1]/ns0:Abstract[1]" w:storeItemID="{55AF091B-3C7A-41E3-B477-F2FDAA23CFDA}"/>
                              <w:text w:multiLine="1"/>
                            </w:sdtPr>
                            <w:sdtEndPr/>
                            <w:sdtContent>
                              <w:r w:rsidR="00A62B7F">
                                <w:rPr>
                                  <w:sz w:val="20"/>
                                  <w:szCs w:val="20"/>
                                </w:rPr>
                                <w:t>This plan covers the deployment requirements, guidance, and plans necessary to deploy &lt;Application Name&gt; to &lt;Insert Company Name&gt;</w:t>
                              </w:r>
                            </w:sdtContent>
                          </w:sdt>
                          <w:r w:rsidR="00A62B7F">
                            <w:rPr>
                              <w:sz w:val="20"/>
                              <w:szCs w:val="20"/>
                            </w:rPr>
                            <w:t xml:space="preserve"> using Application Proxy</w:t>
                          </w:r>
                        </w:p>
                      </w:txbxContent>
                    </v:textbox>
                    <w10:wrap type="square" anchorx="page" anchory="page"/>
                  </v:shape>
                </w:pict>
              </mc:Fallback>
            </mc:AlternateContent>
          </w:r>
          <w:r w:rsidR="00993A73">
            <w:rPr>
              <w:rStyle w:val="Strong"/>
            </w:rPr>
            <w:br w:type="page"/>
          </w:r>
        </w:p>
        <w:p w14:paraId="72704509" w14:textId="77777777" w:rsidR="00342676" w:rsidRDefault="00342676">
          <w:pPr>
            <w:rPr>
              <w:rFonts w:cstheme="minorHAnsi"/>
            </w:rPr>
          </w:pPr>
        </w:p>
        <w:p w14:paraId="6107FE41" w14:textId="77777777" w:rsidR="00496B8F" w:rsidRDefault="00496B8F" w:rsidP="00496B8F">
          <w:pPr>
            <w:pStyle w:val="Footer"/>
            <w:spacing w:after="120"/>
            <w:rPr>
              <w:sz w:val="18"/>
              <w:szCs w:val="18"/>
            </w:rPr>
          </w:pPr>
          <w:r w:rsidRPr="63E3D780">
            <w:rPr>
              <w:sz w:val="18"/>
              <w:szCs w:val="18"/>
            </w:rPr>
            <w:t xml:space="preserve">MICROSOFT MAKES NO WARRANTIES, EXPRESS OR IMPLIED, IN THIS DOCUMENT. </w:t>
          </w:r>
        </w:p>
        <w:p w14:paraId="0AB1E9BE" w14:textId="77777777" w:rsidR="00496B8F" w:rsidRDefault="00496B8F" w:rsidP="00496B8F">
          <w:pPr>
            <w:pStyle w:val="Footer"/>
            <w:spacing w:after="120"/>
            <w:rPr>
              <w:sz w:val="18"/>
              <w:szCs w:val="18"/>
            </w:rPr>
          </w:pPr>
          <w:r w:rsidRPr="63E3D780">
            <w:rPr>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660E79A" w14:textId="77777777" w:rsidR="00496B8F" w:rsidRDefault="00496B8F" w:rsidP="00496B8F">
          <w:pPr>
            <w:pStyle w:val="Footer"/>
            <w:spacing w:after="120"/>
            <w:rPr>
              <w:sz w:val="18"/>
              <w:szCs w:val="18"/>
            </w:rPr>
          </w:pPr>
          <w:r w:rsidRPr="63E3D780">
            <w:rPr>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2EA1E706" w14:textId="77777777" w:rsidR="00496B8F" w:rsidRDefault="00496B8F" w:rsidP="00496B8F">
          <w:pPr>
            <w:pStyle w:val="Footer"/>
            <w:spacing w:after="120"/>
            <w:rPr>
              <w:sz w:val="18"/>
              <w:szCs w:val="18"/>
            </w:rPr>
          </w:pPr>
          <w:r w:rsidRPr="63E3D780">
            <w:rPr>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1428901F" w14:textId="77777777" w:rsidR="00496B8F" w:rsidRDefault="00496B8F" w:rsidP="00496B8F">
          <w:pPr>
            <w:pStyle w:val="Footer"/>
            <w:spacing w:after="120"/>
            <w:rPr>
              <w:sz w:val="18"/>
              <w:szCs w:val="18"/>
            </w:rPr>
          </w:pPr>
          <w:r w:rsidRPr="63E3D780">
            <w:rPr>
              <w:sz w:val="18"/>
              <w:szCs w:val="18"/>
            </w:rPr>
            <w:t>© 2015 Microsoft Corporation. All rights reserved. Any use or distribution of these materials without express authorization of Microsoft Corp. is strictly prohibited.</w:t>
          </w:r>
        </w:p>
        <w:p w14:paraId="732DBEEA" w14:textId="77777777" w:rsidR="00496B8F" w:rsidRDefault="00496B8F" w:rsidP="00496B8F">
          <w:pPr>
            <w:pStyle w:val="Footer"/>
            <w:spacing w:after="120"/>
            <w:rPr>
              <w:sz w:val="18"/>
              <w:szCs w:val="18"/>
            </w:rPr>
          </w:pPr>
          <w:r w:rsidRPr="63E3D780">
            <w:rPr>
              <w:sz w:val="18"/>
              <w:szCs w:val="18"/>
            </w:rPr>
            <w:t>Microsoft, Active Directory Domain Services, Azure Active Directory, Azure AD Premium, Office, Windows are either registered trademarks or trademarks of Microsoft Corporation in the United States and/or other countries.</w:t>
          </w:r>
        </w:p>
        <w:p w14:paraId="3D02060D" w14:textId="77777777" w:rsidR="00496B8F" w:rsidRDefault="00496B8F" w:rsidP="00496B8F">
          <w:pPr>
            <w:pStyle w:val="Footer"/>
            <w:spacing w:after="120"/>
            <w:rPr>
              <w:sz w:val="18"/>
              <w:szCs w:val="18"/>
            </w:rPr>
          </w:pPr>
          <w:r w:rsidRPr="63E3D780">
            <w:rPr>
              <w:sz w:val="18"/>
              <w:szCs w:val="18"/>
            </w:rPr>
            <w:t>The names of actual companies and products mentioned herein may be the trademarks of their respective owners.</w:t>
          </w:r>
        </w:p>
        <w:p w14:paraId="58155A5C" w14:textId="77777777" w:rsidR="00342676" w:rsidRDefault="00342676">
          <w:pPr>
            <w:rPr>
              <w:rFonts w:cstheme="minorHAnsi"/>
            </w:rPr>
          </w:pPr>
        </w:p>
        <w:p w14:paraId="4638716F" w14:textId="77777777" w:rsidR="00342676" w:rsidRDefault="00342676">
          <w:pPr>
            <w:jc w:val="right"/>
            <w:rPr>
              <w:rFonts w:cstheme="minorHAnsi"/>
            </w:rPr>
          </w:pPr>
        </w:p>
        <w:p w14:paraId="7E648C62" w14:textId="77777777" w:rsidR="00342676" w:rsidRDefault="00342676">
          <w:pPr>
            <w:rPr>
              <w:rFonts w:cstheme="minorHAnsi"/>
            </w:rPr>
          </w:pPr>
        </w:p>
        <w:p w14:paraId="726A7C5E" w14:textId="77777777" w:rsidR="00342676" w:rsidRDefault="00342676">
          <w:pPr>
            <w:rPr>
              <w:rFonts w:cstheme="minorHAnsi"/>
            </w:rPr>
            <w:sectPr w:rsidR="00342676" w:rsidSect="00683998">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06" w:footer="288" w:gutter="0"/>
              <w:pgNumType w:fmt="lowerRoman" w:start="1"/>
              <w:cols w:space="708"/>
              <w:titlePg/>
              <w:docGrid w:linePitch="360"/>
            </w:sectPr>
          </w:pPr>
        </w:p>
        <w:p w14:paraId="7A320A38" w14:textId="77777777" w:rsidR="00342676" w:rsidRDefault="00993A73">
          <w:pPr>
            <w:pStyle w:val="CoverSubject"/>
          </w:pPr>
          <w:r>
            <w:lastRenderedPageBreak/>
            <w:t>Table of Contents</w:t>
          </w:r>
        </w:p>
        <w:p w14:paraId="171F76E4" w14:textId="535137EF" w:rsidR="00EA5CE0" w:rsidRDefault="00FF241F">
          <w:pPr>
            <w:pStyle w:val="TOC1"/>
            <w:rPr>
              <w:rFonts w:asciiTheme="minorHAnsi" w:hAnsiTheme="minorHAnsi"/>
              <w:sz w:val="22"/>
              <w:lang w:val="en-GB" w:eastAsia="en-GB"/>
            </w:rPr>
          </w:pPr>
          <w:r>
            <w:fldChar w:fldCharType="begin"/>
          </w:r>
          <w:r>
            <w:instrText xml:space="preserve"> TOC \o "1-3" \h \z \u </w:instrText>
          </w:r>
          <w:r>
            <w:fldChar w:fldCharType="separate"/>
          </w:r>
          <w:hyperlink w:anchor="_Toc508930344" w:history="1">
            <w:r w:rsidR="00EA5CE0" w:rsidRPr="00B336B6">
              <w:rPr>
                <w:rStyle w:val="Hyperlink"/>
              </w:rPr>
              <w:t>1</w:t>
            </w:r>
            <w:r w:rsidR="00EA5CE0">
              <w:rPr>
                <w:rFonts w:asciiTheme="minorHAnsi" w:hAnsiTheme="minorHAnsi"/>
                <w:sz w:val="22"/>
                <w:lang w:val="en-GB" w:eastAsia="en-GB"/>
              </w:rPr>
              <w:tab/>
            </w:r>
            <w:r w:rsidR="00EA5CE0" w:rsidRPr="00B336B6">
              <w:rPr>
                <w:rStyle w:val="Hyperlink"/>
              </w:rPr>
              <w:t>Overview</w:t>
            </w:r>
            <w:r w:rsidR="00EA5CE0">
              <w:rPr>
                <w:webHidden/>
              </w:rPr>
              <w:tab/>
            </w:r>
            <w:r w:rsidR="00EA5CE0">
              <w:rPr>
                <w:webHidden/>
              </w:rPr>
              <w:fldChar w:fldCharType="begin"/>
            </w:r>
            <w:r w:rsidR="00EA5CE0">
              <w:rPr>
                <w:webHidden/>
              </w:rPr>
              <w:instrText xml:space="preserve"> PAGEREF _Toc508930344 \h </w:instrText>
            </w:r>
            <w:r w:rsidR="00EA5CE0">
              <w:rPr>
                <w:webHidden/>
              </w:rPr>
            </w:r>
            <w:r w:rsidR="00EA5CE0">
              <w:rPr>
                <w:webHidden/>
              </w:rPr>
              <w:fldChar w:fldCharType="separate"/>
            </w:r>
            <w:r w:rsidR="00EA5CE0">
              <w:rPr>
                <w:webHidden/>
              </w:rPr>
              <w:t>1</w:t>
            </w:r>
            <w:r w:rsidR="00EA5CE0">
              <w:rPr>
                <w:webHidden/>
              </w:rPr>
              <w:fldChar w:fldCharType="end"/>
            </w:r>
          </w:hyperlink>
        </w:p>
        <w:p w14:paraId="2D20D568" w14:textId="46506518" w:rsidR="00EA5CE0" w:rsidRDefault="004C460F">
          <w:pPr>
            <w:pStyle w:val="TOC1"/>
            <w:rPr>
              <w:rFonts w:asciiTheme="minorHAnsi" w:hAnsiTheme="minorHAnsi"/>
              <w:sz w:val="22"/>
              <w:lang w:val="en-GB" w:eastAsia="en-GB"/>
            </w:rPr>
          </w:pPr>
          <w:hyperlink w:anchor="_Toc508930345" w:history="1">
            <w:r w:rsidR="00EA5CE0" w:rsidRPr="00B336B6">
              <w:rPr>
                <w:rStyle w:val="Hyperlink"/>
              </w:rPr>
              <w:t>2</w:t>
            </w:r>
            <w:r w:rsidR="00EA5CE0">
              <w:rPr>
                <w:rFonts w:asciiTheme="minorHAnsi" w:hAnsiTheme="minorHAnsi"/>
                <w:sz w:val="22"/>
                <w:lang w:val="en-GB" w:eastAsia="en-GB"/>
              </w:rPr>
              <w:tab/>
            </w:r>
            <w:r w:rsidR="00EA5CE0" w:rsidRPr="00B336B6">
              <w:rPr>
                <w:rStyle w:val="Hyperlink"/>
              </w:rPr>
              <w:t>Assessment</w:t>
            </w:r>
            <w:r w:rsidR="00EA5CE0">
              <w:rPr>
                <w:webHidden/>
              </w:rPr>
              <w:tab/>
            </w:r>
            <w:r w:rsidR="00EA5CE0">
              <w:rPr>
                <w:webHidden/>
              </w:rPr>
              <w:fldChar w:fldCharType="begin"/>
            </w:r>
            <w:r w:rsidR="00EA5CE0">
              <w:rPr>
                <w:webHidden/>
              </w:rPr>
              <w:instrText xml:space="preserve"> PAGEREF _Toc508930345 \h </w:instrText>
            </w:r>
            <w:r w:rsidR="00EA5CE0">
              <w:rPr>
                <w:webHidden/>
              </w:rPr>
            </w:r>
            <w:r w:rsidR="00EA5CE0">
              <w:rPr>
                <w:webHidden/>
              </w:rPr>
              <w:fldChar w:fldCharType="separate"/>
            </w:r>
            <w:r w:rsidR="00EA5CE0">
              <w:rPr>
                <w:webHidden/>
              </w:rPr>
              <w:t>1</w:t>
            </w:r>
            <w:r w:rsidR="00EA5CE0">
              <w:rPr>
                <w:webHidden/>
              </w:rPr>
              <w:fldChar w:fldCharType="end"/>
            </w:r>
          </w:hyperlink>
        </w:p>
        <w:p w14:paraId="5FA7C2AF" w14:textId="1CB2D778" w:rsidR="00EA5CE0" w:rsidRDefault="004C460F">
          <w:pPr>
            <w:pStyle w:val="TOC2"/>
            <w:rPr>
              <w:rFonts w:asciiTheme="minorHAnsi" w:hAnsiTheme="minorHAnsi"/>
              <w:noProof/>
              <w:sz w:val="22"/>
              <w:lang w:val="en-GB" w:eastAsia="en-GB"/>
            </w:rPr>
          </w:pPr>
          <w:hyperlink w:anchor="_Toc508930346" w:history="1">
            <w:r w:rsidR="00EA5CE0" w:rsidRPr="00B336B6">
              <w:rPr>
                <w:rStyle w:val="Hyperlink"/>
                <w:noProof/>
                <w:lang w:eastAsia="ja-JP"/>
              </w:rPr>
              <w:t>2.1</w:t>
            </w:r>
            <w:r w:rsidR="00EA5CE0">
              <w:rPr>
                <w:rFonts w:asciiTheme="minorHAnsi" w:hAnsiTheme="minorHAnsi"/>
                <w:noProof/>
                <w:sz w:val="22"/>
                <w:lang w:val="en-GB" w:eastAsia="en-GB"/>
              </w:rPr>
              <w:tab/>
            </w:r>
            <w:r w:rsidR="00EA5CE0" w:rsidRPr="00B336B6">
              <w:rPr>
                <w:rStyle w:val="Hyperlink"/>
                <w:noProof/>
                <w:lang w:eastAsia="ja-JP"/>
              </w:rPr>
              <w:t>Deployment Preparation Activities</w:t>
            </w:r>
            <w:r w:rsidR="00EA5CE0">
              <w:rPr>
                <w:noProof/>
                <w:webHidden/>
              </w:rPr>
              <w:tab/>
            </w:r>
            <w:r w:rsidR="00EA5CE0">
              <w:rPr>
                <w:noProof/>
                <w:webHidden/>
              </w:rPr>
              <w:fldChar w:fldCharType="begin"/>
            </w:r>
            <w:r w:rsidR="00EA5CE0">
              <w:rPr>
                <w:noProof/>
                <w:webHidden/>
              </w:rPr>
              <w:instrText xml:space="preserve"> PAGEREF _Toc508930346 \h </w:instrText>
            </w:r>
            <w:r w:rsidR="00EA5CE0">
              <w:rPr>
                <w:noProof/>
                <w:webHidden/>
              </w:rPr>
            </w:r>
            <w:r w:rsidR="00EA5CE0">
              <w:rPr>
                <w:noProof/>
                <w:webHidden/>
              </w:rPr>
              <w:fldChar w:fldCharType="separate"/>
            </w:r>
            <w:r w:rsidR="00EA5CE0">
              <w:rPr>
                <w:noProof/>
                <w:webHidden/>
              </w:rPr>
              <w:t>1</w:t>
            </w:r>
            <w:r w:rsidR="00EA5CE0">
              <w:rPr>
                <w:noProof/>
                <w:webHidden/>
              </w:rPr>
              <w:fldChar w:fldCharType="end"/>
            </w:r>
          </w:hyperlink>
        </w:p>
        <w:p w14:paraId="41E48D7D" w14:textId="490EB34F" w:rsidR="00EA5CE0" w:rsidRDefault="004C460F">
          <w:pPr>
            <w:pStyle w:val="TOC2"/>
            <w:rPr>
              <w:rFonts w:asciiTheme="minorHAnsi" w:hAnsiTheme="minorHAnsi"/>
              <w:noProof/>
              <w:sz w:val="22"/>
              <w:lang w:val="en-GB" w:eastAsia="en-GB"/>
            </w:rPr>
          </w:pPr>
          <w:hyperlink w:anchor="_Toc508930347" w:history="1">
            <w:r w:rsidR="00EA5CE0" w:rsidRPr="00B336B6">
              <w:rPr>
                <w:rStyle w:val="Hyperlink"/>
                <w:noProof/>
              </w:rPr>
              <w:t>2.2</w:t>
            </w:r>
            <w:r w:rsidR="00EA5CE0">
              <w:rPr>
                <w:rFonts w:asciiTheme="minorHAnsi" w:hAnsiTheme="minorHAnsi"/>
                <w:noProof/>
                <w:sz w:val="22"/>
                <w:lang w:val="en-GB" w:eastAsia="en-GB"/>
              </w:rPr>
              <w:tab/>
            </w:r>
            <w:r w:rsidR="00EA5CE0" w:rsidRPr="00B336B6">
              <w:rPr>
                <w:rStyle w:val="Hyperlink"/>
                <w:noProof/>
              </w:rPr>
              <w:t>Organizational Governance and Security Requirements</w:t>
            </w:r>
            <w:r w:rsidR="00EA5CE0">
              <w:rPr>
                <w:noProof/>
                <w:webHidden/>
              </w:rPr>
              <w:tab/>
            </w:r>
            <w:r w:rsidR="00EA5CE0">
              <w:rPr>
                <w:noProof/>
                <w:webHidden/>
              </w:rPr>
              <w:fldChar w:fldCharType="begin"/>
            </w:r>
            <w:r w:rsidR="00EA5CE0">
              <w:rPr>
                <w:noProof/>
                <w:webHidden/>
              </w:rPr>
              <w:instrText xml:space="preserve"> PAGEREF _Toc508930347 \h </w:instrText>
            </w:r>
            <w:r w:rsidR="00EA5CE0">
              <w:rPr>
                <w:noProof/>
                <w:webHidden/>
              </w:rPr>
            </w:r>
            <w:r w:rsidR="00EA5CE0">
              <w:rPr>
                <w:noProof/>
                <w:webHidden/>
              </w:rPr>
              <w:fldChar w:fldCharType="separate"/>
            </w:r>
            <w:r w:rsidR="00EA5CE0">
              <w:rPr>
                <w:noProof/>
                <w:webHidden/>
              </w:rPr>
              <w:t>2</w:t>
            </w:r>
            <w:r w:rsidR="00EA5CE0">
              <w:rPr>
                <w:noProof/>
                <w:webHidden/>
              </w:rPr>
              <w:fldChar w:fldCharType="end"/>
            </w:r>
          </w:hyperlink>
        </w:p>
        <w:p w14:paraId="7814CD0C" w14:textId="025FA367" w:rsidR="00EA5CE0" w:rsidRDefault="004C460F">
          <w:pPr>
            <w:pStyle w:val="TOC1"/>
            <w:rPr>
              <w:rFonts w:asciiTheme="minorHAnsi" w:hAnsiTheme="minorHAnsi"/>
              <w:sz w:val="22"/>
              <w:lang w:val="en-GB" w:eastAsia="en-GB"/>
            </w:rPr>
          </w:pPr>
          <w:hyperlink w:anchor="_Toc508930348" w:history="1">
            <w:r w:rsidR="00EA5CE0" w:rsidRPr="00B336B6">
              <w:rPr>
                <w:rStyle w:val="Hyperlink"/>
              </w:rPr>
              <w:t>3</w:t>
            </w:r>
            <w:r w:rsidR="00EA5CE0">
              <w:rPr>
                <w:rFonts w:asciiTheme="minorHAnsi" w:hAnsiTheme="minorHAnsi"/>
                <w:sz w:val="22"/>
                <w:lang w:val="en-GB" w:eastAsia="en-GB"/>
              </w:rPr>
              <w:tab/>
            </w:r>
            <w:r w:rsidR="00EA5CE0" w:rsidRPr="00B336B6">
              <w:rPr>
                <w:rStyle w:val="Hyperlink"/>
              </w:rPr>
              <w:t>Azure AD Application Proxy Solution</w:t>
            </w:r>
            <w:r w:rsidR="00EA5CE0">
              <w:rPr>
                <w:webHidden/>
              </w:rPr>
              <w:tab/>
            </w:r>
            <w:r w:rsidR="00EA5CE0">
              <w:rPr>
                <w:webHidden/>
              </w:rPr>
              <w:fldChar w:fldCharType="begin"/>
            </w:r>
            <w:r w:rsidR="00EA5CE0">
              <w:rPr>
                <w:webHidden/>
              </w:rPr>
              <w:instrText xml:space="preserve"> PAGEREF _Toc508930348 \h </w:instrText>
            </w:r>
            <w:r w:rsidR="00EA5CE0">
              <w:rPr>
                <w:webHidden/>
              </w:rPr>
            </w:r>
            <w:r w:rsidR="00EA5CE0">
              <w:rPr>
                <w:webHidden/>
              </w:rPr>
              <w:fldChar w:fldCharType="separate"/>
            </w:r>
            <w:r w:rsidR="00EA5CE0">
              <w:rPr>
                <w:webHidden/>
              </w:rPr>
              <w:t>3</w:t>
            </w:r>
            <w:r w:rsidR="00EA5CE0">
              <w:rPr>
                <w:webHidden/>
              </w:rPr>
              <w:fldChar w:fldCharType="end"/>
            </w:r>
          </w:hyperlink>
        </w:p>
        <w:p w14:paraId="510B40FE" w14:textId="33F33809" w:rsidR="00EA5CE0" w:rsidRDefault="004C460F">
          <w:pPr>
            <w:pStyle w:val="TOC2"/>
            <w:rPr>
              <w:rFonts w:asciiTheme="minorHAnsi" w:hAnsiTheme="minorHAnsi"/>
              <w:noProof/>
              <w:sz w:val="22"/>
              <w:lang w:val="en-GB" w:eastAsia="en-GB"/>
            </w:rPr>
          </w:pPr>
          <w:hyperlink w:anchor="_Toc508930349" w:history="1">
            <w:r w:rsidR="00EA5CE0" w:rsidRPr="00B336B6">
              <w:rPr>
                <w:rStyle w:val="Hyperlink"/>
                <w:noProof/>
              </w:rPr>
              <w:t>3.1</w:t>
            </w:r>
            <w:r w:rsidR="00EA5CE0">
              <w:rPr>
                <w:rFonts w:asciiTheme="minorHAnsi" w:hAnsiTheme="minorHAnsi"/>
                <w:noProof/>
                <w:sz w:val="22"/>
                <w:lang w:val="en-GB" w:eastAsia="en-GB"/>
              </w:rPr>
              <w:tab/>
            </w:r>
            <w:r w:rsidR="00EA5CE0" w:rsidRPr="00B336B6">
              <w:rPr>
                <w:rStyle w:val="Hyperlink"/>
                <w:noProof/>
              </w:rPr>
              <w:t>Core Dependencies</w:t>
            </w:r>
            <w:r w:rsidR="00EA5CE0">
              <w:rPr>
                <w:noProof/>
                <w:webHidden/>
              </w:rPr>
              <w:tab/>
            </w:r>
            <w:r w:rsidR="00EA5CE0">
              <w:rPr>
                <w:noProof/>
                <w:webHidden/>
              </w:rPr>
              <w:fldChar w:fldCharType="begin"/>
            </w:r>
            <w:r w:rsidR="00EA5CE0">
              <w:rPr>
                <w:noProof/>
                <w:webHidden/>
              </w:rPr>
              <w:instrText xml:space="preserve"> PAGEREF _Toc508930349 \h </w:instrText>
            </w:r>
            <w:r w:rsidR="00EA5CE0">
              <w:rPr>
                <w:noProof/>
                <w:webHidden/>
              </w:rPr>
            </w:r>
            <w:r w:rsidR="00EA5CE0">
              <w:rPr>
                <w:noProof/>
                <w:webHidden/>
              </w:rPr>
              <w:fldChar w:fldCharType="separate"/>
            </w:r>
            <w:r w:rsidR="00EA5CE0">
              <w:rPr>
                <w:noProof/>
                <w:webHidden/>
              </w:rPr>
              <w:t>4</w:t>
            </w:r>
            <w:r w:rsidR="00EA5CE0">
              <w:rPr>
                <w:noProof/>
                <w:webHidden/>
              </w:rPr>
              <w:fldChar w:fldCharType="end"/>
            </w:r>
          </w:hyperlink>
        </w:p>
        <w:p w14:paraId="37C91F06" w14:textId="37E70CA0" w:rsidR="00EA5CE0" w:rsidRDefault="004C460F">
          <w:pPr>
            <w:pStyle w:val="TOC2"/>
            <w:rPr>
              <w:rFonts w:asciiTheme="minorHAnsi" w:hAnsiTheme="minorHAnsi"/>
              <w:noProof/>
              <w:sz w:val="22"/>
              <w:lang w:val="en-GB" w:eastAsia="en-GB"/>
            </w:rPr>
          </w:pPr>
          <w:hyperlink w:anchor="_Toc508930350" w:history="1">
            <w:r w:rsidR="00EA5CE0" w:rsidRPr="00B336B6">
              <w:rPr>
                <w:rStyle w:val="Hyperlink"/>
                <w:noProof/>
              </w:rPr>
              <w:t>3.2</w:t>
            </w:r>
            <w:r w:rsidR="00EA5CE0">
              <w:rPr>
                <w:rFonts w:asciiTheme="minorHAnsi" w:hAnsiTheme="minorHAnsi"/>
                <w:noProof/>
                <w:sz w:val="22"/>
                <w:lang w:val="en-GB" w:eastAsia="en-GB"/>
              </w:rPr>
              <w:tab/>
            </w:r>
            <w:r w:rsidR="00EA5CE0" w:rsidRPr="00B336B6">
              <w:rPr>
                <w:rStyle w:val="Hyperlink"/>
                <w:noProof/>
              </w:rPr>
              <w:t>Applications Discovery</w:t>
            </w:r>
            <w:r w:rsidR="00EA5CE0">
              <w:rPr>
                <w:noProof/>
                <w:webHidden/>
              </w:rPr>
              <w:tab/>
            </w:r>
            <w:r w:rsidR="00EA5CE0">
              <w:rPr>
                <w:noProof/>
                <w:webHidden/>
              </w:rPr>
              <w:fldChar w:fldCharType="begin"/>
            </w:r>
            <w:r w:rsidR="00EA5CE0">
              <w:rPr>
                <w:noProof/>
                <w:webHidden/>
              </w:rPr>
              <w:instrText xml:space="preserve"> PAGEREF _Toc508930350 \h </w:instrText>
            </w:r>
            <w:r w:rsidR="00EA5CE0">
              <w:rPr>
                <w:noProof/>
                <w:webHidden/>
              </w:rPr>
            </w:r>
            <w:r w:rsidR="00EA5CE0">
              <w:rPr>
                <w:noProof/>
                <w:webHidden/>
              </w:rPr>
              <w:fldChar w:fldCharType="separate"/>
            </w:r>
            <w:r w:rsidR="00EA5CE0">
              <w:rPr>
                <w:noProof/>
                <w:webHidden/>
              </w:rPr>
              <w:t>6</w:t>
            </w:r>
            <w:r w:rsidR="00EA5CE0">
              <w:rPr>
                <w:noProof/>
                <w:webHidden/>
              </w:rPr>
              <w:fldChar w:fldCharType="end"/>
            </w:r>
          </w:hyperlink>
        </w:p>
        <w:p w14:paraId="39B7FF59" w14:textId="7A64EF8B" w:rsidR="00EA5CE0" w:rsidRDefault="004C460F">
          <w:pPr>
            <w:pStyle w:val="TOC3"/>
            <w:tabs>
              <w:tab w:val="left" w:pos="1320"/>
            </w:tabs>
            <w:rPr>
              <w:rFonts w:asciiTheme="minorHAnsi" w:eastAsiaTheme="minorEastAsia" w:hAnsiTheme="minorHAnsi"/>
              <w:noProof/>
              <w:spacing w:val="0"/>
              <w:sz w:val="22"/>
              <w:szCs w:val="22"/>
              <w:lang w:val="en-GB" w:eastAsia="en-GB"/>
            </w:rPr>
          </w:pPr>
          <w:hyperlink w:anchor="_Toc508930351" w:history="1">
            <w:r w:rsidR="00EA5CE0" w:rsidRPr="00B336B6">
              <w:rPr>
                <w:rStyle w:val="Hyperlink"/>
                <w:noProof/>
              </w:rPr>
              <w:t>3.2.1</w:t>
            </w:r>
            <w:r w:rsidR="00EA5CE0">
              <w:rPr>
                <w:rFonts w:asciiTheme="minorHAnsi" w:eastAsiaTheme="minorEastAsia" w:hAnsiTheme="minorHAnsi"/>
                <w:noProof/>
                <w:spacing w:val="0"/>
                <w:sz w:val="22"/>
                <w:szCs w:val="22"/>
                <w:lang w:val="en-GB" w:eastAsia="en-GB"/>
              </w:rPr>
              <w:tab/>
            </w:r>
            <w:r w:rsidR="00EA5CE0" w:rsidRPr="00B336B6">
              <w:rPr>
                <w:rStyle w:val="Hyperlink"/>
                <w:noProof/>
              </w:rPr>
              <w:t>Application specific details</w:t>
            </w:r>
            <w:r w:rsidR="00EA5CE0">
              <w:rPr>
                <w:noProof/>
                <w:webHidden/>
              </w:rPr>
              <w:tab/>
            </w:r>
            <w:r w:rsidR="00EA5CE0">
              <w:rPr>
                <w:noProof/>
                <w:webHidden/>
              </w:rPr>
              <w:fldChar w:fldCharType="begin"/>
            </w:r>
            <w:r w:rsidR="00EA5CE0">
              <w:rPr>
                <w:noProof/>
                <w:webHidden/>
              </w:rPr>
              <w:instrText xml:space="preserve"> PAGEREF _Toc508930351 \h </w:instrText>
            </w:r>
            <w:r w:rsidR="00EA5CE0">
              <w:rPr>
                <w:noProof/>
                <w:webHidden/>
              </w:rPr>
            </w:r>
            <w:r w:rsidR="00EA5CE0">
              <w:rPr>
                <w:noProof/>
                <w:webHidden/>
              </w:rPr>
              <w:fldChar w:fldCharType="separate"/>
            </w:r>
            <w:r w:rsidR="00EA5CE0">
              <w:rPr>
                <w:noProof/>
                <w:webHidden/>
              </w:rPr>
              <w:t>7</w:t>
            </w:r>
            <w:r w:rsidR="00EA5CE0">
              <w:rPr>
                <w:noProof/>
                <w:webHidden/>
              </w:rPr>
              <w:fldChar w:fldCharType="end"/>
            </w:r>
          </w:hyperlink>
        </w:p>
        <w:p w14:paraId="62CBCED3" w14:textId="511EB46F" w:rsidR="00EA5CE0" w:rsidRDefault="004C460F">
          <w:pPr>
            <w:pStyle w:val="TOC2"/>
            <w:rPr>
              <w:rFonts w:asciiTheme="minorHAnsi" w:hAnsiTheme="minorHAnsi"/>
              <w:noProof/>
              <w:sz w:val="22"/>
              <w:lang w:val="en-GB" w:eastAsia="en-GB"/>
            </w:rPr>
          </w:pPr>
          <w:hyperlink w:anchor="_Toc508930352" w:history="1">
            <w:r w:rsidR="00EA5CE0" w:rsidRPr="00B336B6">
              <w:rPr>
                <w:rStyle w:val="Hyperlink"/>
                <w:noProof/>
              </w:rPr>
              <w:t>3.3</w:t>
            </w:r>
            <w:r w:rsidR="00EA5CE0">
              <w:rPr>
                <w:rFonts w:asciiTheme="minorHAnsi" w:hAnsiTheme="minorHAnsi"/>
                <w:noProof/>
                <w:sz w:val="22"/>
                <w:lang w:val="en-GB" w:eastAsia="en-GB"/>
              </w:rPr>
              <w:tab/>
            </w:r>
            <w:r w:rsidR="00EA5CE0" w:rsidRPr="00B336B6">
              <w:rPr>
                <w:rStyle w:val="Hyperlink"/>
                <w:noProof/>
              </w:rPr>
              <w:t>Pilot best practices recommendations</w:t>
            </w:r>
            <w:r w:rsidR="00EA5CE0">
              <w:rPr>
                <w:noProof/>
                <w:webHidden/>
              </w:rPr>
              <w:tab/>
            </w:r>
            <w:r w:rsidR="00EA5CE0">
              <w:rPr>
                <w:noProof/>
                <w:webHidden/>
              </w:rPr>
              <w:fldChar w:fldCharType="begin"/>
            </w:r>
            <w:r w:rsidR="00EA5CE0">
              <w:rPr>
                <w:noProof/>
                <w:webHidden/>
              </w:rPr>
              <w:instrText xml:space="preserve"> PAGEREF _Toc508930352 \h </w:instrText>
            </w:r>
            <w:r w:rsidR="00EA5CE0">
              <w:rPr>
                <w:noProof/>
                <w:webHidden/>
              </w:rPr>
            </w:r>
            <w:r w:rsidR="00EA5CE0">
              <w:rPr>
                <w:noProof/>
                <w:webHidden/>
              </w:rPr>
              <w:fldChar w:fldCharType="separate"/>
            </w:r>
            <w:r w:rsidR="00EA5CE0">
              <w:rPr>
                <w:noProof/>
                <w:webHidden/>
              </w:rPr>
              <w:t>8</w:t>
            </w:r>
            <w:r w:rsidR="00EA5CE0">
              <w:rPr>
                <w:noProof/>
                <w:webHidden/>
              </w:rPr>
              <w:fldChar w:fldCharType="end"/>
            </w:r>
          </w:hyperlink>
        </w:p>
        <w:p w14:paraId="3FCA5828" w14:textId="4830DE84" w:rsidR="00EA5CE0" w:rsidRDefault="004C460F">
          <w:pPr>
            <w:pStyle w:val="TOC2"/>
            <w:rPr>
              <w:rFonts w:asciiTheme="minorHAnsi" w:hAnsiTheme="minorHAnsi"/>
              <w:noProof/>
              <w:sz w:val="22"/>
              <w:lang w:val="en-GB" w:eastAsia="en-GB"/>
            </w:rPr>
          </w:pPr>
          <w:hyperlink w:anchor="_Toc508930358" w:history="1">
            <w:r w:rsidR="00EA5CE0" w:rsidRPr="00B336B6">
              <w:rPr>
                <w:rStyle w:val="Hyperlink"/>
                <w:noProof/>
              </w:rPr>
              <w:t>3.4</w:t>
            </w:r>
            <w:r w:rsidR="00EA5CE0">
              <w:rPr>
                <w:rFonts w:asciiTheme="minorHAnsi" w:hAnsiTheme="minorHAnsi"/>
                <w:noProof/>
                <w:sz w:val="22"/>
                <w:lang w:val="en-GB" w:eastAsia="en-GB"/>
              </w:rPr>
              <w:tab/>
            </w:r>
            <w:r w:rsidR="00EA5CE0" w:rsidRPr="00B336B6">
              <w:rPr>
                <w:rStyle w:val="Hyperlink"/>
                <w:noProof/>
              </w:rPr>
              <w:t>Production best practices recommendations</w:t>
            </w:r>
            <w:r w:rsidR="00EA5CE0">
              <w:rPr>
                <w:noProof/>
                <w:webHidden/>
              </w:rPr>
              <w:tab/>
            </w:r>
            <w:r w:rsidR="00EA5CE0">
              <w:rPr>
                <w:noProof/>
                <w:webHidden/>
              </w:rPr>
              <w:fldChar w:fldCharType="begin"/>
            </w:r>
            <w:r w:rsidR="00EA5CE0">
              <w:rPr>
                <w:noProof/>
                <w:webHidden/>
              </w:rPr>
              <w:instrText xml:space="preserve"> PAGEREF _Toc508930358 \h </w:instrText>
            </w:r>
            <w:r w:rsidR="00EA5CE0">
              <w:rPr>
                <w:noProof/>
                <w:webHidden/>
              </w:rPr>
            </w:r>
            <w:r w:rsidR="00EA5CE0">
              <w:rPr>
                <w:noProof/>
                <w:webHidden/>
              </w:rPr>
              <w:fldChar w:fldCharType="separate"/>
            </w:r>
            <w:r w:rsidR="00EA5CE0">
              <w:rPr>
                <w:noProof/>
                <w:webHidden/>
              </w:rPr>
              <w:t>10</w:t>
            </w:r>
            <w:r w:rsidR="00EA5CE0">
              <w:rPr>
                <w:noProof/>
                <w:webHidden/>
              </w:rPr>
              <w:fldChar w:fldCharType="end"/>
            </w:r>
          </w:hyperlink>
        </w:p>
        <w:p w14:paraId="50A4D8C3" w14:textId="1E474BE6" w:rsidR="00EA5CE0" w:rsidRDefault="004C460F">
          <w:pPr>
            <w:pStyle w:val="TOC1"/>
            <w:rPr>
              <w:rFonts w:asciiTheme="minorHAnsi" w:hAnsiTheme="minorHAnsi"/>
              <w:sz w:val="22"/>
              <w:lang w:val="en-GB" w:eastAsia="en-GB"/>
            </w:rPr>
          </w:pPr>
          <w:hyperlink w:anchor="_Toc508930365" w:history="1">
            <w:r w:rsidR="00EA5CE0" w:rsidRPr="00B336B6">
              <w:rPr>
                <w:rStyle w:val="Hyperlink"/>
              </w:rPr>
              <w:t>4</w:t>
            </w:r>
            <w:r w:rsidR="00EA5CE0">
              <w:rPr>
                <w:rFonts w:asciiTheme="minorHAnsi" w:hAnsiTheme="minorHAnsi"/>
                <w:sz w:val="22"/>
                <w:lang w:val="en-GB" w:eastAsia="en-GB"/>
              </w:rPr>
              <w:tab/>
            </w:r>
            <w:r w:rsidR="00EA5CE0" w:rsidRPr="00B336B6">
              <w:rPr>
                <w:rStyle w:val="Hyperlink"/>
              </w:rPr>
              <w:t>Azure AD Application Proxy Deployment Plans</w:t>
            </w:r>
            <w:r w:rsidR="00EA5CE0">
              <w:rPr>
                <w:webHidden/>
              </w:rPr>
              <w:tab/>
            </w:r>
            <w:r w:rsidR="00EA5CE0">
              <w:rPr>
                <w:webHidden/>
              </w:rPr>
              <w:fldChar w:fldCharType="begin"/>
            </w:r>
            <w:r w:rsidR="00EA5CE0">
              <w:rPr>
                <w:webHidden/>
              </w:rPr>
              <w:instrText xml:space="preserve"> PAGEREF _Toc508930365 \h </w:instrText>
            </w:r>
            <w:r w:rsidR="00EA5CE0">
              <w:rPr>
                <w:webHidden/>
              </w:rPr>
            </w:r>
            <w:r w:rsidR="00EA5CE0">
              <w:rPr>
                <w:webHidden/>
              </w:rPr>
              <w:fldChar w:fldCharType="separate"/>
            </w:r>
            <w:r w:rsidR="00EA5CE0">
              <w:rPr>
                <w:webHidden/>
              </w:rPr>
              <w:t>11</w:t>
            </w:r>
            <w:r w:rsidR="00EA5CE0">
              <w:rPr>
                <w:webHidden/>
              </w:rPr>
              <w:fldChar w:fldCharType="end"/>
            </w:r>
          </w:hyperlink>
        </w:p>
        <w:p w14:paraId="5F1C8FB3" w14:textId="32894C92" w:rsidR="00EA5CE0" w:rsidRDefault="004C460F">
          <w:pPr>
            <w:pStyle w:val="TOC2"/>
            <w:rPr>
              <w:rFonts w:asciiTheme="minorHAnsi" w:hAnsiTheme="minorHAnsi"/>
              <w:noProof/>
              <w:sz w:val="22"/>
              <w:lang w:val="en-GB" w:eastAsia="en-GB"/>
            </w:rPr>
          </w:pPr>
          <w:hyperlink w:anchor="_Toc508930366" w:history="1">
            <w:r w:rsidR="00EA5CE0" w:rsidRPr="00B336B6">
              <w:rPr>
                <w:rStyle w:val="Hyperlink"/>
                <w:noProof/>
              </w:rPr>
              <w:t>4.1</w:t>
            </w:r>
            <w:r w:rsidR="00EA5CE0">
              <w:rPr>
                <w:rFonts w:asciiTheme="minorHAnsi" w:hAnsiTheme="minorHAnsi"/>
                <w:noProof/>
                <w:sz w:val="22"/>
                <w:lang w:val="en-GB" w:eastAsia="en-GB"/>
              </w:rPr>
              <w:tab/>
            </w:r>
            <w:r w:rsidR="00EA5CE0" w:rsidRPr="00B336B6">
              <w:rPr>
                <w:rStyle w:val="Hyperlink"/>
                <w:noProof/>
              </w:rPr>
              <w:t>Prerequisites</w:t>
            </w:r>
            <w:r w:rsidR="00EA5CE0">
              <w:rPr>
                <w:noProof/>
                <w:webHidden/>
              </w:rPr>
              <w:tab/>
            </w:r>
            <w:r w:rsidR="00EA5CE0">
              <w:rPr>
                <w:noProof/>
                <w:webHidden/>
              </w:rPr>
              <w:fldChar w:fldCharType="begin"/>
            </w:r>
            <w:r w:rsidR="00EA5CE0">
              <w:rPr>
                <w:noProof/>
                <w:webHidden/>
              </w:rPr>
              <w:instrText xml:space="preserve"> PAGEREF _Toc508930366 \h </w:instrText>
            </w:r>
            <w:r w:rsidR="00EA5CE0">
              <w:rPr>
                <w:noProof/>
                <w:webHidden/>
              </w:rPr>
            </w:r>
            <w:r w:rsidR="00EA5CE0">
              <w:rPr>
                <w:noProof/>
                <w:webHidden/>
              </w:rPr>
              <w:fldChar w:fldCharType="separate"/>
            </w:r>
            <w:r w:rsidR="00EA5CE0">
              <w:rPr>
                <w:noProof/>
                <w:webHidden/>
              </w:rPr>
              <w:t>12</w:t>
            </w:r>
            <w:r w:rsidR="00EA5CE0">
              <w:rPr>
                <w:noProof/>
                <w:webHidden/>
              </w:rPr>
              <w:fldChar w:fldCharType="end"/>
            </w:r>
          </w:hyperlink>
        </w:p>
        <w:p w14:paraId="65C19E37" w14:textId="55F37CDC" w:rsidR="00EA5CE0" w:rsidRDefault="004C460F">
          <w:pPr>
            <w:pStyle w:val="TOC2"/>
            <w:rPr>
              <w:rFonts w:asciiTheme="minorHAnsi" w:hAnsiTheme="minorHAnsi"/>
              <w:noProof/>
              <w:sz w:val="22"/>
              <w:lang w:val="en-GB" w:eastAsia="en-GB"/>
            </w:rPr>
          </w:pPr>
          <w:hyperlink w:anchor="_Toc508930367" w:history="1">
            <w:r w:rsidR="00EA5CE0" w:rsidRPr="00B336B6">
              <w:rPr>
                <w:rStyle w:val="Hyperlink"/>
                <w:noProof/>
              </w:rPr>
              <w:t>4.2</w:t>
            </w:r>
            <w:r w:rsidR="00EA5CE0">
              <w:rPr>
                <w:rFonts w:asciiTheme="minorHAnsi" w:hAnsiTheme="minorHAnsi"/>
                <w:noProof/>
                <w:sz w:val="22"/>
                <w:lang w:val="en-GB" w:eastAsia="en-GB"/>
              </w:rPr>
              <w:tab/>
            </w:r>
            <w:r w:rsidR="00EA5CE0" w:rsidRPr="00B336B6">
              <w:rPr>
                <w:rStyle w:val="Hyperlink"/>
                <w:noProof/>
              </w:rPr>
              <w:t>Use-case/scenario/capability requirements</w:t>
            </w:r>
            <w:r w:rsidR="00EA5CE0">
              <w:rPr>
                <w:noProof/>
                <w:webHidden/>
              </w:rPr>
              <w:tab/>
            </w:r>
            <w:r w:rsidR="00EA5CE0">
              <w:rPr>
                <w:noProof/>
                <w:webHidden/>
              </w:rPr>
              <w:fldChar w:fldCharType="begin"/>
            </w:r>
            <w:r w:rsidR="00EA5CE0">
              <w:rPr>
                <w:noProof/>
                <w:webHidden/>
              </w:rPr>
              <w:instrText xml:space="preserve"> PAGEREF _Toc508930367 \h </w:instrText>
            </w:r>
            <w:r w:rsidR="00EA5CE0">
              <w:rPr>
                <w:noProof/>
                <w:webHidden/>
              </w:rPr>
            </w:r>
            <w:r w:rsidR="00EA5CE0">
              <w:rPr>
                <w:noProof/>
                <w:webHidden/>
              </w:rPr>
              <w:fldChar w:fldCharType="separate"/>
            </w:r>
            <w:r w:rsidR="00EA5CE0">
              <w:rPr>
                <w:noProof/>
                <w:webHidden/>
              </w:rPr>
              <w:t>12</w:t>
            </w:r>
            <w:r w:rsidR="00EA5CE0">
              <w:rPr>
                <w:noProof/>
                <w:webHidden/>
              </w:rPr>
              <w:fldChar w:fldCharType="end"/>
            </w:r>
          </w:hyperlink>
        </w:p>
        <w:p w14:paraId="4FDF9C2A" w14:textId="1E813A88" w:rsidR="00EA5CE0" w:rsidRDefault="004C460F">
          <w:pPr>
            <w:pStyle w:val="TOC2"/>
            <w:rPr>
              <w:rFonts w:asciiTheme="minorHAnsi" w:hAnsiTheme="minorHAnsi"/>
              <w:noProof/>
              <w:sz w:val="22"/>
              <w:lang w:val="en-GB" w:eastAsia="en-GB"/>
            </w:rPr>
          </w:pPr>
          <w:hyperlink w:anchor="_Toc508930368" w:history="1">
            <w:r w:rsidR="00EA5CE0" w:rsidRPr="00B336B6">
              <w:rPr>
                <w:rStyle w:val="Hyperlink"/>
                <w:noProof/>
              </w:rPr>
              <w:t>4.3</w:t>
            </w:r>
            <w:r w:rsidR="00EA5CE0">
              <w:rPr>
                <w:rFonts w:asciiTheme="minorHAnsi" w:hAnsiTheme="minorHAnsi"/>
                <w:noProof/>
                <w:sz w:val="22"/>
                <w:lang w:val="en-GB" w:eastAsia="en-GB"/>
              </w:rPr>
              <w:tab/>
            </w:r>
            <w:r w:rsidR="00EA5CE0" w:rsidRPr="00B336B6">
              <w:rPr>
                <w:rStyle w:val="Hyperlink"/>
                <w:noProof/>
              </w:rPr>
              <w:t>Working with existing on-premises proxy servers</w:t>
            </w:r>
            <w:r w:rsidR="00EA5CE0">
              <w:rPr>
                <w:noProof/>
                <w:webHidden/>
              </w:rPr>
              <w:tab/>
            </w:r>
            <w:r w:rsidR="00EA5CE0">
              <w:rPr>
                <w:noProof/>
                <w:webHidden/>
              </w:rPr>
              <w:fldChar w:fldCharType="begin"/>
            </w:r>
            <w:r w:rsidR="00EA5CE0">
              <w:rPr>
                <w:noProof/>
                <w:webHidden/>
              </w:rPr>
              <w:instrText xml:space="preserve"> PAGEREF _Toc508930368 \h </w:instrText>
            </w:r>
            <w:r w:rsidR="00EA5CE0">
              <w:rPr>
                <w:noProof/>
                <w:webHidden/>
              </w:rPr>
            </w:r>
            <w:r w:rsidR="00EA5CE0">
              <w:rPr>
                <w:noProof/>
                <w:webHidden/>
              </w:rPr>
              <w:fldChar w:fldCharType="separate"/>
            </w:r>
            <w:r w:rsidR="00EA5CE0">
              <w:rPr>
                <w:noProof/>
                <w:webHidden/>
              </w:rPr>
              <w:t>13</w:t>
            </w:r>
            <w:r w:rsidR="00EA5CE0">
              <w:rPr>
                <w:noProof/>
                <w:webHidden/>
              </w:rPr>
              <w:fldChar w:fldCharType="end"/>
            </w:r>
          </w:hyperlink>
        </w:p>
        <w:p w14:paraId="5076DE95" w14:textId="2C92132B" w:rsidR="00EA5CE0" w:rsidRDefault="004C460F">
          <w:pPr>
            <w:pStyle w:val="TOC2"/>
            <w:rPr>
              <w:rFonts w:asciiTheme="minorHAnsi" w:hAnsiTheme="minorHAnsi"/>
              <w:noProof/>
              <w:sz w:val="22"/>
              <w:lang w:val="en-GB" w:eastAsia="en-GB"/>
            </w:rPr>
          </w:pPr>
          <w:hyperlink w:anchor="_Toc508930369" w:history="1">
            <w:r w:rsidR="00EA5CE0" w:rsidRPr="00B336B6">
              <w:rPr>
                <w:rStyle w:val="Hyperlink"/>
                <w:noProof/>
              </w:rPr>
              <w:t>4.4</w:t>
            </w:r>
            <w:r w:rsidR="00EA5CE0">
              <w:rPr>
                <w:rFonts w:asciiTheme="minorHAnsi" w:hAnsiTheme="minorHAnsi"/>
                <w:noProof/>
                <w:sz w:val="22"/>
                <w:lang w:val="en-GB" w:eastAsia="en-GB"/>
              </w:rPr>
              <w:tab/>
            </w:r>
            <w:r w:rsidR="00EA5CE0" w:rsidRPr="00B336B6">
              <w:rPr>
                <w:rStyle w:val="Hyperlink"/>
                <w:noProof/>
              </w:rPr>
              <w:t>Enable Application Proxy and Deploy Connectors</w:t>
            </w:r>
            <w:r w:rsidR="00EA5CE0">
              <w:rPr>
                <w:noProof/>
                <w:webHidden/>
              </w:rPr>
              <w:tab/>
            </w:r>
            <w:r w:rsidR="00EA5CE0">
              <w:rPr>
                <w:noProof/>
                <w:webHidden/>
              </w:rPr>
              <w:fldChar w:fldCharType="begin"/>
            </w:r>
            <w:r w:rsidR="00EA5CE0">
              <w:rPr>
                <w:noProof/>
                <w:webHidden/>
              </w:rPr>
              <w:instrText xml:space="preserve"> PAGEREF _Toc508930369 \h </w:instrText>
            </w:r>
            <w:r w:rsidR="00EA5CE0">
              <w:rPr>
                <w:noProof/>
                <w:webHidden/>
              </w:rPr>
            </w:r>
            <w:r w:rsidR="00EA5CE0">
              <w:rPr>
                <w:noProof/>
                <w:webHidden/>
              </w:rPr>
              <w:fldChar w:fldCharType="separate"/>
            </w:r>
            <w:r w:rsidR="00EA5CE0">
              <w:rPr>
                <w:noProof/>
                <w:webHidden/>
              </w:rPr>
              <w:t>13</w:t>
            </w:r>
            <w:r w:rsidR="00EA5CE0">
              <w:rPr>
                <w:noProof/>
                <w:webHidden/>
              </w:rPr>
              <w:fldChar w:fldCharType="end"/>
            </w:r>
          </w:hyperlink>
        </w:p>
        <w:p w14:paraId="7B45E679" w14:textId="5AA2F0EA" w:rsidR="00EA5CE0" w:rsidRDefault="004C460F">
          <w:pPr>
            <w:pStyle w:val="TOC2"/>
            <w:rPr>
              <w:rFonts w:asciiTheme="minorHAnsi" w:hAnsiTheme="minorHAnsi"/>
              <w:noProof/>
              <w:sz w:val="22"/>
              <w:lang w:val="en-GB" w:eastAsia="en-GB"/>
            </w:rPr>
          </w:pPr>
          <w:hyperlink w:anchor="_Toc508930370" w:history="1">
            <w:r w:rsidR="00EA5CE0" w:rsidRPr="00B336B6">
              <w:rPr>
                <w:rStyle w:val="Hyperlink"/>
                <w:noProof/>
              </w:rPr>
              <w:t>4.5</w:t>
            </w:r>
            <w:r w:rsidR="00EA5CE0">
              <w:rPr>
                <w:rFonts w:asciiTheme="minorHAnsi" w:hAnsiTheme="minorHAnsi"/>
                <w:noProof/>
                <w:sz w:val="22"/>
                <w:lang w:val="en-GB" w:eastAsia="en-GB"/>
              </w:rPr>
              <w:tab/>
            </w:r>
            <w:r w:rsidR="00EA5CE0" w:rsidRPr="00B336B6">
              <w:rPr>
                <w:rStyle w:val="Hyperlink"/>
                <w:noProof/>
              </w:rPr>
              <w:t>Create Connector Groups</w:t>
            </w:r>
            <w:r w:rsidR="00EA5CE0">
              <w:rPr>
                <w:noProof/>
                <w:webHidden/>
              </w:rPr>
              <w:tab/>
            </w:r>
            <w:r w:rsidR="00EA5CE0">
              <w:rPr>
                <w:noProof/>
                <w:webHidden/>
              </w:rPr>
              <w:fldChar w:fldCharType="begin"/>
            </w:r>
            <w:r w:rsidR="00EA5CE0">
              <w:rPr>
                <w:noProof/>
                <w:webHidden/>
              </w:rPr>
              <w:instrText xml:space="preserve"> PAGEREF _Toc508930370 \h </w:instrText>
            </w:r>
            <w:r w:rsidR="00EA5CE0">
              <w:rPr>
                <w:noProof/>
                <w:webHidden/>
              </w:rPr>
            </w:r>
            <w:r w:rsidR="00EA5CE0">
              <w:rPr>
                <w:noProof/>
                <w:webHidden/>
              </w:rPr>
              <w:fldChar w:fldCharType="separate"/>
            </w:r>
            <w:r w:rsidR="00EA5CE0">
              <w:rPr>
                <w:noProof/>
                <w:webHidden/>
              </w:rPr>
              <w:t>15</w:t>
            </w:r>
            <w:r w:rsidR="00EA5CE0">
              <w:rPr>
                <w:noProof/>
                <w:webHidden/>
              </w:rPr>
              <w:fldChar w:fldCharType="end"/>
            </w:r>
          </w:hyperlink>
        </w:p>
        <w:p w14:paraId="43A7A2D2" w14:textId="764AFF15" w:rsidR="00EA5CE0" w:rsidRDefault="004C460F">
          <w:pPr>
            <w:pStyle w:val="TOC2"/>
            <w:rPr>
              <w:rFonts w:asciiTheme="minorHAnsi" w:hAnsiTheme="minorHAnsi"/>
              <w:noProof/>
              <w:sz w:val="22"/>
              <w:lang w:val="en-GB" w:eastAsia="en-GB"/>
            </w:rPr>
          </w:pPr>
          <w:hyperlink w:anchor="_Toc508930372" w:history="1">
            <w:r w:rsidR="00EA5CE0" w:rsidRPr="00B336B6">
              <w:rPr>
                <w:rStyle w:val="Hyperlink"/>
                <w:noProof/>
              </w:rPr>
              <w:t>4.6</w:t>
            </w:r>
            <w:r w:rsidR="00EA5CE0">
              <w:rPr>
                <w:rFonts w:asciiTheme="minorHAnsi" w:hAnsiTheme="minorHAnsi"/>
                <w:noProof/>
                <w:sz w:val="22"/>
                <w:lang w:val="en-GB" w:eastAsia="en-GB"/>
              </w:rPr>
              <w:tab/>
            </w:r>
            <w:r w:rsidR="00EA5CE0" w:rsidRPr="00B336B6">
              <w:rPr>
                <w:rStyle w:val="Hyperlink"/>
                <w:noProof/>
              </w:rPr>
              <w:t>Publish Applications</w:t>
            </w:r>
            <w:r w:rsidR="00EA5CE0">
              <w:rPr>
                <w:noProof/>
                <w:webHidden/>
              </w:rPr>
              <w:tab/>
            </w:r>
            <w:r w:rsidR="00EA5CE0">
              <w:rPr>
                <w:noProof/>
                <w:webHidden/>
              </w:rPr>
              <w:fldChar w:fldCharType="begin"/>
            </w:r>
            <w:r w:rsidR="00EA5CE0">
              <w:rPr>
                <w:noProof/>
                <w:webHidden/>
              </w:rPr>
              <w:instrText xml:space="preserve"> PAGEREF _Toc508930372 \h </w:instrText>
            </w:r>
            <w:r w:rsidR="00EA5CE0">
              <w:rPr>
                <w:noProof/>
                <w:webHidden/>
              </w:rPr>
            </w:r>
            <w:r w:rsidR="00EA5CE0">
              <w:rPr>
                <w:noProof/>
                <w:webHidden/>
              </w:rPr>
              <w:fldChar w:fldCharType="separate"/>
            </w:r>
            <w:r w:rsidR="00EA5CE0">
              <w:rPr>
                <w:noProof/>
                <w:webHidden/>
              </w:rPr>
              <w:t>16</w:t>
            </w:r>
            <w:r w:rsidR="00EA5CE0">
              <w:rPr>
                <w:noProof/>
                <w:webHidden/>
              </w:rPr>
              <w:fldChar w:fldCharType="end"/>
            </w:r>
          </w:hyperlink>
        </w:p>
        <w:p w14:paraId="111E3DAA" w14:textId="297F4581" w:rsidR="00EA5CE0" w:rsidRDefault="004C460F">
          <w:pPr>
            <w:pStyle w:val="TOC2"/>
            <w:rPr>
              <w:rFonts w:asciiTheme="minorHAnsi" w:hAnsiTheme="minorHAnsi"/>
              <w:noProof/>
              <w:sz w:val="22"/>
              <w:lang w:val="en-GB" w:eastAsia="en-GB"/>
            </w:rPr>
          </w:pPr>
          <w:hyperlink w:anchor="_Toc508930373" w:history="1">
            <w:r w:rsidR="00EA5CE0" w:rsidRPr="00B336B6">
              <w:rPr>
                <w:rStyle w:val="Hyperlink"/>
                <w:noProof/>
              </w:rPr>
              <w:t>Choosing the right Applications type to publish</w:t>
            </w:r>
            <w:r w:rsidR="00EA5CE0">
              <w:rPr>
                <w:noProof/>
                <w:webHidden/>
              </w:rPr>
              <w:tab/>
            </w:r>
            <w:r w:rsidR="00EA5CE0">
              <w:rPr>
                <w:noProof/>
                <w:webHidden/>
              </w:rPr>
              <w:fldChar w:fldCharType="begin"/>
            </w:r>
            <w:r w:rsidR="00EA5CE0">
              <w:rPr>
                <w:noProof/>
                <w:webHidden/>
              </w:rPr>
              <w:instrText xml:space="preserve"> PAGEREF _Toc508930373 \h </w:instrText>
            </w:r>
            <w:r w:rsidR="00EA5CE0">
              <w:rPr>
                <w:noProof/>
                <w:webHidden/>
              </w:rPr>
            </w:r>
            <w:r w:rsidR="00EA5CE0">
              <w:rPr>
                <w:noProof/>
                <w:webHidden/>
              </w:rPr>
              <w:fldChar w:fldCharType="separate"/>
            </w:r>
            <w:r w:rsidR="00EA5CE0">
              <w:rPr>
                <w:noProof/>
                <w:webHidden/>
              </w:rPr>
              <w:t>16</w:t>
            </w:r>
            <w:r w:rsidR="00EA5CE0">
              <w:rPr>
                <w:noProof/>
                <w:webHidden/>
              </w:rPr>
              <w:fldChar w:fldCharType="end"/>
            </w:r>
          </w:hyperlink>
        </w:p>
        <w:p w14:paraId="50306166" w14:textId="5E2AA778" w:rsidR="00EA5CE0" w:rsidRDefault="004C460F">
          <w:pPr>
            <w:pStyle w:val="TOC2"/>
            <w:rPr>
              <w:rFonts w:asciiTheme="minorHAnsi" w:hAnsiTheme="minorHAnsi"/>
              <w:noProof/>
              <w:sz w:val="22"/>
              <w:lang w:val="en-GB" w:eastAsia="en-GB"/>
            </w:rPr>
          </w:pPr>
          <w:hyperlink w:anchor="_Toc508930374" w:history="1">
            <w:r w:rsidR="00EA5CE0" w:rsidRPr="00B336B6">
              <w:rPr>
                <w:rStyle w:val="Hyperlink"/>
                <w:noProof/>
              </w:rPr>
              <w:t>Using Custom Domain Names</w:t>
            </w:r>
            <w:r w:rsidR="00EA5CE0">
              <w:rPr>
                <w:noProof/>
                <w:webHidden/>
              </w:rPr>
              <w:tab/>
            </w:r>
            <w:r w:rsidR="00EA5CE0">
              <w:rPr>
                <w:noProof/>
                <w:webHidden/>
              </w:rPr>
              <w:fldChar w:fldCharType="begin"/>
            </w:r>
            <w:r w:rsidR="00EA5CE0">
              <w:rPr>
                <w:noProof/>
                <w:webHidden/>
              </w:rPr>
              <w:instrText xml:space="preserve"> PAGEREF _Toc508930374 \h </w:instrText>
            </w:r>
            <w:r w:rsidR="00EA5CE0">
              <w:rPr>
                <w:noProof/>
                <w:webHidden/>
              </w:rPr>
            </w:r>
            <w:r w:rsidR="00EA5CE0">
              <w:rPr>
                <w:noProof/>
                <w:webHidden/>
              </w:rPr>
              <w:fldChar w:fldCharType="separate"/>
            </w:r>
            <w:r w:rsidR="00EA5CE0">
              <w:rPr>
                <w:noProof/>
                <w:webHidden/>
              </w:rPr>
              <w:t>17</w:t>
            </w:r>
            <w:r w:rsidR="00EA5CE0">
              <w:rPr>
                <w:noProof/>
                <w:webHidden/>
              </w:rPr>
              <w:fldChar w:fldCharType="end"/>
            </w:r>
          </w:hyperlink>
        </w:p>
        <w:p w14:paraId="6B155A32" w14:textId="201A96FA" w:rsidR="00EA5CE0" w:rsidRDefault="004C460F">
          <w:pPr>
            <w:pStyle w:val="TOC2"/>
            <w:rPr>
              <w:rFonts w:asciiTheme="minorHAnsi" w:hAnsiTheme="minorHAnsi"/>
              <w:noProof/>
              <w:sz w:val="22"/>
              <w:lang w:val="en-GB" w:eastAsia="en-GB"/>
            </w:rPr>
          </w:pPr>
          <w:hyperlink w:anchor="_Toc508930375" w:history="1">
            <w:r w:rsidR="00EA5CE0" w:rsidRPr="00B336B6">
              <w:rPr>
                <w:rStyle w:val="Hyperlink"/>
                <w:noProof/>
              </w:rPr>
              <w:t>Assign applications to your connector groups</w:t>
            </w:r>
            <w:r w:rsidR="00EA5CE0">
              <w:rPr>
                <w:noProof/>
                <w:webHidden/>
              </w:rPr>
              <w:tab/>
            </w:r>
            <w:r w:rsidR="00EA5CE0">
              <w:rPr>
                <w:noProof/>
                <w:webHidden/>
              </w:rPr>
              <w:fldChar w:fldCharType="begin"/>
            </w:r>
            <w:r w:rsidR="00EA5CE0">
              <w:rPr>
                <w:noProof/>
                <w:webHidden/>
              </w:rPr>
              <w:instrText xml:space="preserve"> PAGEREF _Toc508930375 \h </w:instrText>
            </w:r>
            <w:r w:rsidR="00EA5CE0">
              <w:rPr>
                <w:noProof/>
                <w:webHidden/>
              </w:rPr>
            </w:r>
            <w:r w:rsidR="00EA5CE0">
              <w:rPr>
                <w:noProof/>
                <w:webHidden/>
              </w:rPr>
              <w:fldChar w:fldCharType="separate"/>
            </w:r>
            <w:r w:rsidR="00EA5CE0">
              <w:rPr>
                <w:noProof/>
                <w:webHidden/>
              </w:rPr>
              <w:t>17</w:t>
            </w:r>
            <w:r w:rsidR="00EA5CE0">
              <w:rPr>
                <w:noProof/>
                <w:webHidden/>
              </w:rPr>
              <w:fldChar w:fldCharType="end"/>
            </w:r>
          </w:hyperlink>
        </w:p>
        <w:p w14:paraId="2D322FB2" w14:textId="06D03A46" w:rsidR="00EA5CE0" w:rsidRDefault="004C460F">
          <w:pPr>
            <w:pStyle w:val="TOC2"/>
            <w:rPr>
              <w:rFonts w:asciiTheme="minorHAnsi" w:hAnsiTheme="minorHAnsi"/>
              <w:noProof/>
              <w:sz w:val="22"/>
              <w:lang w:val="en-GB" w:eastAsia="en-GB"/>
            </w:rPr>
          </w:pPr>
          <w:hyperlink w:anchor="_Toc508930376" w:history="1">
            <w:r w:rsidR="00EA5CE0" w:rsidRPr="00B336B6">
              <w:rPr>
                <w:rStyle w:val="Hyperlink"/>
                <w:noProof/>
              </w:rPr>
              <w:t>Assigning Users to your Application</w:t>
            </w:r>
            <w:r w:rsidR="00EA5CE0">
              <w:rPr>
                <w:noProof/>
                <w:webHidden/>
              </w:rPr>
              <w:tab/>
            </w:r>
            <w:r w:rsidR="00EA5CE0">
              <w:rPr>
                <w:noProof/>
                <w:webHidden/>
              </w:rPr>
              <w:fldChar w:fldCharType="begin"/>
            </w:r>
            <w:r w:rsidR="00EA5CE0">
              <w:rPr>
                <w:noProof/>
                <w:webHidden/>
              </w:rPr>
              <w:instrText xml:space="preserve"> PAGEREF _Toc508930376 \h </w:instrText>
            </w:r>
            <w:r w:rsidR="00EA5CE0">
              <w:rPr>
                <w:noProof/>
                <w:webHidden/>
              </w:rPr>
            </w:r>
            <w:r w:rsidR="00EA5CE0">
              <w:rPr>
                <w:noProof/>
                <w:webHidden/>
              </w:rPr>
              <w:fldChar w:fldCharType="separate"/>
            </w:r>
            <w:r w:rsidR="00EA5CE0">
              <w:rPr>
                <w:noProof/>
                <w:webHidden/>
              </w:rPr>
              <w:t>17</w:t>
            </w:r>
            <w:r w:rsidR="00EA5CE0">
              <w:rPr>
                <w:noProof/>
                <w:webHidden/>
              </w:rPr>
              <w:fldChar w:fldCharType="end"/>
            </w:r>
          </w:hyperlink>
        </w:p>
        <w:p w14:paraId="795C7922" w14:textId="4AB518FD" w:rsidR="00EA5CE0" w:rsidRDefault="004C460F">
          <w:pPr>
            <w:pStyle w:val="TOC2"/>
            <w:rPr>
              <w:rFonts w:asciiTheme="minorHAnsi" w:hAnsiTheme="minorHAnsi"/>
              <w:noProof/>
              <w:sz w:val="22"/>
              <w:lang w:val="en-GB" w:eastAsia="en-GB"/>
            </w:rPr>
          </w:pPr>
          <w:hyperlink w:anchor="_Toc508930377" w:history="1">
            <w:r w:rsidR="00EA5CE0" w:rsidRPr="00B336B6">
              <w:rPr>
                <w:rStyle w:val="Hyperlink"/>
                <w:noProof/>
              </w:rPr>
              <w:t>4.7</w:t>
            </w:r>
            <w:r w:rsidR="00EA5CE0">
              <w:rPr>
                <w:rFonts w:asciiTheme="minorHAnsi" w:hAnsiTheme="minorHAnsi"/>
                <w:noProof/>
                <w:sz w:val="22"/>
                <w:lang w:val="en-GB" w:eastAsia="en-GB"/>
              </w:rPr>
              <w:tab/>
            </w:r>
            <w:r w:rsidR="00EA5CE0" w:rsidRPr="00B336B6">
              <w:rPr>
                <w:rStyle w:val="Hyperlink"/>
                <w:noProof/>
              </w:rPr>
              <w:t>Functional Testing of Applications</w:t>
            </w:r>
            <w:r w:rsidR="00EA5CE0">
              <w:rPr>
                <w:noProof/>
                <w:webHidden/>
              </w:rPr>
              <w:tab/>
            </w:r>
            <w:r w:rsidR="00EA5CE0">
              <w:rPr>
                <w:noProof/>
                <w:webHidden/>
              </w:rPr>
              <w:fldChar w:fldCharType="begin"/>
            </w:r>
            <w:r w:rsidR="00EA5CE0">
              <w:rPr>
                <w:noProof/>
                <w:webHidden/>
              </w:rPr>
              <w:instrText xml:space="preserve"> PAGEREF _Toc508930377 \h </w:instrText>
            </w:r>
            <w:r w:rsidR="00EA5CE0">
              <w:rPr>
                <w:noProof/>
                <w:webHidden/>
              </w:rPr>
            </w:r>
            <w:r w:rsidR="00EA5CE0">
              <w:rPr>
                <w:noProof/>
                <w:webHidden/>
              </w:rPr>
              <w:fldChar w:fldCharType="separate"/>
            </w:r>
            <w:r w:rsidR="00EA5CE0">
              <w:rPr>
                <w:noProof/>
                <w:webHidden/>
              </w:rPr>
              <w:t>18</w:t>
            </w:r>
            <w:r w:rsidR="00EA5CE0">
              <w:rPr>
                <w:noProof/>
                <w:webHidden/>
              </w:rPr>
              <w:fldChar w:fldCharType="end"/>
            </w:r>
          </w:hyperlink>
        </w:p>
        <w:p w14:paraId="6B9FF367" w14:textId="26E61591" w:rsidR="00EA5CE0" w:rsidRDefault="004C460F">
          <w:pPr>
            <w:pStyle w:val="TOC2"/>
            <w:rPr>
              <w:rFonts w:asciiTheme="minorHAnsi" w:hAnsiTheme="minorHAnsi"/>
              <w:noProof/>
              <w:sz w:val="22"/>
              <w:lang w:val="en-GB" w:eastAsia="en-GB"/>
            </w:rPr>
          </w:pPr>
          <w:hyperlink w:anchor="_Toc508930378" w:history="1">
            <w:r w:rsidR="00EA5CE0" w:rsidRPr="00B336B6">
              <w:rPr>
                <w:rStyle w:val="Hyperlink"/>
                <w:noProof/>
              </w:rPr>
              <w:t>4.8</w:t>
            </w:r>
            <w:r w:rsidR="00EA5CE0">
              <w:rPr>
                <w:rFonts w:asciiTheme="minorHAnsi" w:hAnsiTheme="minorHAnsi"/>
                <w:noProof/>
                <w:sz w:val="22"/>
                <w:lang w:val="en-GB" w:eastAsia="en-GB"/>
              </w:rPr>
              <w:tab/>
            </w:r>
            <w:r w:rsidR="00EA5CE0" w:rsidRPr="00B336B6">
              <w:rPr>
                <w:rStyle w:val="Hyperlink"/>
                <w:noProof/>
              </w:rPr>
              <w:t>Enable Pre-Authentication and Single Sign On</w:t>
            </w:r>
            <w:r w:rsidR="00EA5CE0">
              <w:rPr>
                <w:noProof/>
                <w:webHidden/>
              </w:rPr>
              <w:tab/>
            </w:r>
            <w:r w:rsidR="00EA5CE0">
              <w:rPr>
                <w:noProof/>
                <w:webHidden/>
              </w:rPr>
              <w:fldChar w:fldCharType="begin"/>
            </w:r>
            <w:r w:rsidR="00EA5CE0">
              <w:rPr>
                <w:noProof/>
                <w:webHidden/>
              </w:rPr>
              <w:instrText xml:space="preserve"> PAGEREF _Toc508930378 \h </w:instrText>
            </w:r>
            <w:r w:rsidR="00EA5CE0">
              <w:rPr>
                <w:noProof/>
                <w:webHidden/>
              </w:rPr>
            </w:r>
            <w:r w:rsidR="00EA5CE0">
              <w:rPr>
                <w:noProof/>
                <w:webHidden/>
              </w:rPr>
              <w:fldChar w:fldCharType="separate"/>
            </w:r>
            <w:r w:rsidR="00EA5CE0">
              <w:rPr>
                <w:noProof/>
                <w:webHidden/>
              </w:rPr>
              <w:t>19</w:t>
            </w:r>
            <w:r w:rsidR="00EA5CE0">
              <w:rPr>
                <w:noProof/>
                <w:webHidden/>
              </w:rPr>
              <w:fldChar w:fldCharType="end"/>
            </w:r>
          </w:hyperlink>
        </w:p>
        <w:p w14:paraId="72499F8A" w14:textId="6801C8B8" w:rsidR="00EA5CE0" w:rsidRDefault="004C460F">
          <w:pPr>
            <w:pStyle w:val="TOC2"/>
            <w:rPr>
              <w:rFonts w:asciiTheme="minorHAnsi" w:hAnsiTheme="minorHAnsi"/>
              <w:noProof/>
              <w:sz w:val="22"/>
              <w:lang w:val="en-GB" w:eastAsia="en-GB"/>
            </w:rPr>
          </w:pPr>
          <w:hyperlink w:anchor="_Toc508930379" w:history="1">
            <w:r w:rsidR="00EA5CE0" w:rsidRPr="00B336B6">
              <w:rPr>
                <w:rStyle w:val="Hyperlink"/>
                <w:noProof/>
              </w:rPr>
              <w:t>4.9</w:t>
            </w:r>
            <w:r w:rsidR="00EA5CE0">
              <w:rPr>
                <w:rFonts w:asciiTheme="minorHAnsi" w:hAnsiTheme="minorHAnsi"/>
                <w:noProof/>
                <w:sz w:val="22"/>
                <w:lang w:val="en-GB" w:eastAsia="en-GB"/>
              </w:rPr>
              <w:tab/>
            </w:r>
            <w:r w:rsidR="00EA5CE0" w:rsidRPr="00B336B6">
              <w:rPr>
                <w:rStyle w:val="Hyperlink"/>
                <w:noProof/>
              </w:rPr>
              <w:t>Working with “Other” Applications</w:t>
            </w:r>
            <w:r w:rsidR="00EA5CE0">
              <w:rPr>
                <w:noProof/>
                <w:webHidden/>
              </w:rPr>
              <w:tab/>
            </w:r>
            <w:r w:rsidR="00EA5CE0">
              <w:rPr>
                <w:noProof/>
                <w:webHidden/>
              </w:rPr>
              <w:fldChar w:fldCharType="begin"/>
            </w:r>
            <w:r w:rsidR="00EA5CE0">
              <w:rPr>
                <w:noProof/>
                <w:webHidden/>
              </w:rPr>
              <w:instrText xml:space="preserve"> PAGEREF _Toc508930379 \h </w:instrText>
            </w:r>
            <w:r w:rsidR="00EA5CE0">
              <w:rPr>
                <w:noProof/>
                <w:webHidden/>
              </w:rPr>
            </w:r>
            <w:r w:rsidR="00EA5CE0">
              <w:rPr>
                <w:noProof/>
                <w:webHidden/>
              </w:rPr>
              <w:fldChar w:fldCharType="separate"/>
            </w:r>
            <w:r w:rsidR="00EA5CE0">
              <w:rPr>
                <w:noProof/>
                <w:webHidden/>
              </w:rPr>
              <w:t>19</w:t>
            </w:r>
            <w:r w:rsidR="00EA5CE0">
              <w:rPr>
                <w:noProof/>
                <w:webHidden/>
              </w:rPr>
              <w:fldChar w:fldCharType="end"/>
            </w:r>
          </w:hyperlink>
        </w:p>
        <w:p w14:paraId="0D7A6B58" w14:textId="7FFE3C43" w:rsidR="00EA5CE0" w:rsidRDefault="004C460F">
          <w:pPr>
            <w:pStyle w:val="TOC2"/>
            <w:rPr>
              <w:rFonts w:asciiTheme="minorHAnsi" w:hAnsiTheme="minorHAnsi"/>
              <w:noProof/>
              <w:sz w:val="22"/>
              <w:lang w:val="en-GB" w:eastAsia="en-GB"/>
            </w:rPr>
          </w:pPr>
          <w:hyperlink w:anchor="_Toc508930380" w:history="1">
            <w:r w:rsidR="00EA5CE0" w:rsidRPr="00B336B6">
              <w:rPr>
                <w:rStyle w:val="Hyperlink"/>
                <w:noProof/>
              </w:rPr>
              <w:t>4.10</w:t>
            </w:r>
            <w:r w:rsidR="00EA5CE0">
              <w:rPr>
                <w:rFonts w:asciiTheme="minorHAnsi" w:hAnsiTheme="minorHAnsi"/>
                <w:noProof/>
                <w:sz w:val="22"/>
                <w:lang w:val="en-GB" w:eastAsia="en-GB"/>
              </w:rPr>
              <w:tab/>
            </w:r>
            <w:r w:rsidR="00EA5CE0" w:rsidRPr="00B336B6">
              <w:rPr>
                <w:rStyle w:val="Hyperlink"/>
                <w:noProof/>
              </w:rPr>
              <w:t>En</w:t>
            </w:r>
            <w:r w:rsidR="00645C54">
              <w:rPr>
                <w:rStyle w:val="Hyperlink"/>
                <w:noProof/>
              </w:rPr>
              <w:t>forcing</w:t>
            </w:r>
            <w:r w:rsidR="00EA5CE0" w:rsidRPr="00B336B6">
              <w:rPr>
                <w:rStyle w:val="Hyperlink"/>
                <w:noProof/>
              </w:rPr>
              <w:t xml:space="preserve"> Conditional Access</w:t>
            </w:r>
            <w:r w:rsidR="00EA5CE0">
              <w:rPr>
                <w:noProof/>
                <w:webHidden/>
              </w:rPr>
              <w:tab/>
            </w:r>
            <w:r w:rsidR="00EA5CE0">
              <w:rPr>
                <w:noProof/>
                <w:webHidden/>
              </w:rPr>
              <w:fldChar w:fldCharType="begin"/>
            </w:r>
            <w:r w:rsidR="00EA5CE0">
              <w:rPr>
                <w:noProof/>
                <w:webHidden/>
              </w:rPr>
              <w:instrText xml:space="preserve"> PAGEREF _Toc508930380 \h </w:instrText>
            </w:r>
            <w:r w:rsidR="00EA5CE0">
              <w:rPr>
                <w:noProof/>
                <w:webHidden/>
              </w:rPr>
            </w:r>
            <w:r w:rsidR="00EA5CE0">
              <w:rPr>
                <w:noProof/>
                <w:webHidden/>
              </w:rPr>
              <w:fldChar w:fldCharType="separate"/>
            </w:r>
            <w:r w:rsidR="00EA5CE0">
              <w:rPr>
                <w:noProof/>
                <w:webHidden/>
              </w:rPr>
              <w:t>19</w:t>
            </w:r>
            <w:r w:rsidR="00EA5CE0">
              <w:rPr>
                <w:noProof/>
                <w:webHidden/>
              </w:rPr>
              <w:fldChar w:fldCharType="end"/>
            </w:r>
          </w:hyperlink>
        </w:p>
        <w:p w14:paraId="2BC405B2" w14:textId="10D065AD" w:rsidR="00306C0B" w:rsidRDefault="00FF241F">
          <w:pPr>
            <w:rPr>
              <w:rStyle w:val="StyleLatinSegoeUI10pt"/>
            </w:rPr>
          </w:pPr>
          <w:r>
            <w:rPr>
              <w:noProof/>
              <w:sz w:val="24"/>
            </w:rPr>
            <w:fldChar w:fldCharType="end"/>
          </w:r>
        </w:p>
      </w:sdtContent>
    </w:sdt>
    <w:p w14:paraId="1DCF3D29" w14:textId="77777777" w:rsidR="00342676" w:rsidRPr="00306C0B" w:rsidRDefault="00342676" w:rsidP="00306C0B">
      <w:pPr>
        <w:rPr>
          <w:sz w:val="20"/>
        </w:rPr>
        <w:sectPr w:rsidR="00342676" w:rsidRPr="00306C0B">
          <w:headerReference w:type="default" r:id="rId20"/>
          <w:footerReference w:type="default" r:id="rId21"/>
          <w:headerReference w:type="first" r:id="rId22"/>
          <w:footerReference w:type="first" r:id="rId23"/>
          <w:pgSz w:w="12240" w:h="15840" w:code="1"/>
          <w:pgMar w:top="1440" w:right="1440" w:bottom="1440" w:left="1440" w:header="706" w:footer="288" w:gutter="0"/>
          <w:cols w:space="720"/>
          <w:docGrid w:linePitch="360"/>
        </w:sectPr>
      </w:pPr>
    </w:p>
    <w:p w14:paraId="326A033F" w14:textId="77777777" w:rsidR="00AA6919" w:rsidRDefault="00421510" w:rsidP="00AF0117">
      <w:pPr>
        <w:pStyle w:val="Heading1Numbered"/>
      </w:pPr>
      <w:bookmarkStart w:id="0" w:name="_Toc508930344"/>
      <w:bookmarkStart w:id="1" w:name="_Toc297286694"/>
      <w:r>
        <w:lastRenderedPageBreak/>
        <w:t>Overview</w:t>
      </w:r>
      <w:bookmarkEnd w:id="0"/>
    </w:p>
    <w:p w14:paraId="280B47F4" w14:textId="112C8FEE" w:rsidR="00421510" w:rsidRDefault="00421510" w:rsidP="00735638">
      <w:r>
        <w:t xml:space="preserve">The purpose of this document is to detail </w:t>
      </w:r>
      <w:r w:rsidR="00470398">
        <w:t xml:space="preserve">the </w:t>
      </w:r>
      <w:r>
        <w:t xml:space="preserve">aspects of the </w:t>
      </w:r>
      <w:r w:rsidR="00735638">
        <w:t xml:space="preserve">Microsoft </w:t>
      </w:r>
      <w:r>
        <w:t xml:space="preserve">Azure Active Directory </w:t>
      </w:r>
      <w:r w:rsidR="00866576">
        <w:t xml:space="preserve">Application Proxy </w:t>
      </w:r>
      <w:r>
        <w:t xml:space="preserve">implementation as it relates to the </w:t>
      </w:r>
      <w:r w:rsidRPr="63E3D780">
        <w:fldChar w:fldCharType="begin"/>
      </w:r>
      <w:r>
        <w:rPr>
          <w:rFonts w:eastAsiaTheme="minorHAnsi"/>
        </w:rPr>
        <w:instrText xml:space="preserve"> DOCPROPERTY  Customer  \* MERGEFORMAT </w:instrText>
      </w:r>
      <w:r w:rsidRPr="63E3D780">
        <w:rPr>
          <w:rFonts w:eastAsiaTheme="minorHAnsi"/>
        </w:rPr>
        <w:fldChar w:fldCharType="separate"/>
      </w:r>
      <w:r w:rsidR="000322C2" w:rsidRPr="63E3D780">
        <w:t>&lt;Update Customer Name in Doc Properties&gt;</w:t>
      </w:r>
      <w:r w:rsidRPr="63E3D780">
        <w:fldChar w:fldCharType="end"/>
      </w:r>
      <w:r w:rsidRPr="63E3D780">
        <w:t xml:space="preserve"> - &lt;PROJECTNAME&gt; project. This document is for use by the &lt;PROJECTNAME&gt; </w:t>
      </w:r>
      <w:r w:rsidR="00735638" w:rsidRPr="63E3D780">
        <w:t>P</w:t>
      </w:r>
      <w:r w:rsidRPr="63E3D780">
        <w:t xml:space="preserve">roject </w:t>
      </w:r>
      <w:r w:rsidR="00735638" w:rsidRPr="63E3D780">
        <w:t>M</w:t>
      </w:r>
      <w:r w:rsidRPr="63E3D780">
        <w:t xml:space="preserve">anager, &lt;DELIVERYORG&gt; </w:t>
      </w:r>
      <w:r w:rsidR="00735638" w:rsidRPr="63E3D780">
        <w:t>T</w:t>
      </w:r>
      <w:r w:rsidRPr="63E3D780">
        <w:t xml:space="preserve">echnical </w:t>
      </w:r>
      <w:r w:rsidR="00735638" w:rsidRPr="63E3D780">
        <w:t>S</w:t>
      </w:r>
      <w:r w:rsidRPr="63E3D780">
        <w:t xml:space="preserve">pecialists and </w:t>
      </w:r>
      <w:r w:rsidRPr="63E3D780">
        <w:fldChar w:fldCharType="begin"/>
      </w:r>
      <w:r>
        <w:rPr>
          <w:rFonts w:eastAsiaTheme="minorHAnsi"/>
        </w:rPr>
        <w:instrText xml:space="preserve"> DOCPROPERTY  Customer  \* MERGEFORMAT </w:instrText>
      </w:r>
      <w:r w:rsidRPr="63E3D780">
        <w:rPr>
          <w:rFonts w:eastAsiaTheme="minorHAnsi"/>
        </w:rPr>
        <w:fldChar w:fldCharType="separate"/>
      </w:r>
      <w:r w:rsidR="000322C2" w:rsidRPr="63E3D780">
        <w:t>&lt;Update Customer Name in Doc Properties&gt;</w:t>
      </w:r>
      <w:r w:rsidRPr="63E3D780">
        <w:fldChar w:fldCharType="end"/>
      </w:r>
      <w:r w:rsidRPr="63E3D780">
        <w:t xml:space="preserve"> </w:t>
      </w:r>
      <w:r w:rsidR="002E36E3" w:rsidRPr="63E3D780">
        <w:t>Industry Solutions</w:t>
      </w:r>
      <w:r w:rsidRPr="63E3D780">
        <w:t xml:space="preserve"> and IT teams.</w:t>
      </w:r>
    </w:p>
    <w:p w14:paraId="365523D2" w14:textId="1438074E" w:rsidR="00866576" w:rsidRPr="00866576" w:rsidRDefault="00866576" w:rsidP="00866576">
      <w:r w:rsidRPr="63E3D780">
        <w:t>Azure Active Directory (AD) Application Proxy helps you support remote workers by publishing on-premises applications to be accessed over the internet. Through the Azure portal, you can publish applications that are running on your local network and provide secure remote access from outside your network.</w:t>
      </w:r>
    </w:p>
    <w:p w14:paraId="759A5222" w14:textId="284217ED" w:rsidR="00866576" w:rsidRPr="00576ACD" w:rsidRDefault="00866576" w:rsidP="00866576">
      <w:r w:rsidRPr="63E3D780">
        <w:t>This document walks you through the steps to publish an on-premises app with Application Proxy. After you complete this article, you'll be ready to configure the application with single sign-on, personalized information, or security requirements.</w:t>
      </w:r>
    </w:p>
    <w:p w14:paraId="53D41ABB" w14:textId="1B7384DB" w:rsidR="00AA6919" w:rsidRDefault="00E30E41" w:rsidP="00421510">
      <w:pPr>
        <w:pStyle w:val="Heading1Numbered"/>
      </w:pPr>
      <w:bookmarkStart w:id="2" w:name="_Toc508930345"/>
      <w:r>
        <w:t>Assessment</w:t>
      </w:r>
      <w:bookmarkEnd w:id="2"/>
    </w:p>
    <w:p w14:paraId="48C9B502" w14:textId="60221FE3" w:rsidR="001D55AC" w:rsidRDefault="00421510" w:rsidP="00421510">
      <w:r>
        <w:t>T</w:t>
      </w:r>
      <w:r w:rsidR="00E30E41">
        <w:t xml:space="preserve">he </w:t>
      </w:r>
      <w:r w:rsidR="00422845">
        <w:t xml:space="preserve">discovery phase </w:t>
      </w:r>
      <w:r w:rsidR="00E30E41">
        <w:t>of this initiative</w:t>
      </w:r>
      <w:r>
        <w:t xml:space="preserve"> </w:t>
      </w:r>
      <w:r w:rsidR="00711B32">
        <w:t xml:space="preserve">is critical to </w:t>
      </w:r>
      <w:r w:rsidR="007101F6">
        <w:t>gather</w:t>
      </w:r>
      <w:r w:rsidR="00711B32">
        <w:t>ing</w:t>
      </w:r>
      <w:r w:rsidR="007101F6">
        <w:t xml:space="preserve"> </w:t>
      </w:r>
      <w:r w:rsidR="00B2625F">
        <w:t>all</w:t>
      </w:r>
      <w:r w:rsidR="007101F6">
        <w:t xml:space="preserve"> the necessary preliminary information that </w:t>
      </w:r>
      <w:r w:rsidR="00C862E1">
        <w:t xml:space="preserve">will be used </w:t>
      </w:r>
      <w:r w:rsidR="007708E8">
        <w:t xml:space="preserve">to </w:t>
      </w:r>
      <w:r w:rsidR="00A26744">
        <w:t xml:space="preserve">prepare </w:t>
      </w:r>
      <w:r w:rsidR="003B5FFE">
        <w:t xml:space="preserve">Azure Application Proxy to publish your </w:t>
      </w:r>
      <w:r w:rsidR="008E5371">
        <w:t xml:space="preserve">internal web applications. </w:t>
      </w:r>
    </w:p>
    <w:p w14:paraId="12097F1C" w14:textId="3EBA683F" w:rsidR="007708E8" w:rsidRDefault="007708E8" w:rsidP="001D55AC">
      <w:r>
        <w:t>H</w:t>
      </w:r>
      <w:r w:rsidR="00C62F9F">
        <w:t xml:space="preserve">aving </w:t>
      </w:r>
      <w:r w:rsidR="001D55AC">
        <w:t xml:space="preserve">more information you can obtain on all of the applications in scope for being published, the quicker you can make them securely available, from any location. </w:t>
      </w:r>
    </w:p>
    <w:p w14:paraId="64D2C6F9" w14:textId="189472EC" w:rsidR="001D55AC" w:rsidRDefault="001D55AC" w:rsidP="001D55AC">
      <w:r>
        <w:t xml:space="preserve">This process should predominantly focus on both ends of the infrastructure, being your Microsoft Azure Active Directory and your Microsoft Active Directory Domain Services (AD DS) to identify applications which are in scope for </w:t>
      </w:r>
      <w:r w:rsidRPr="007B0136">
        <w:t>Azure Active Directory Application</w:t>
      </w:r>
      <w:r>
        <w:t xml:space="preserve"> Proxy. </w:t>
      </w:r>
    </w:p>
    <w:p w14:paraId="3FE239DE" w14:textId="77777777" w:rsidR="001D55AC" w:rsidRDefault="001D55AC" w:rsidP="00421510"/>
    <w:p w14:paraId="2CBB6E9C" w14:textId="7D31E910" w:rsidR="006028F5" w:rsidRDefault="000449AA" w:rsidP="00421510">
      <w:r>
        <w:t xml:space="preserve">The </w:t>
      </w:r>
      <w:r w:rsidR="006028F5">
        <w:t xml:space="preserve">following sections are designed to </w:t>
      </w:r>
      <w:r w:rsidR="007E3420">
        <w:t xml:space="preserve">cover all basis of taking Azure AD Application Proxy published applications from </w:t>
      </w:r>
      <w:r w:rsidR="009D028C">
        <w:t xml:space="preserve">pilot, through to production, so </w:t>
      </w:r>
      <w:r w:rsidR="001D55AC">
        <w:t xml:space="preserve">aims to </w:t>
      </w:r>
    </w:p>
    <w:p w14:paraId="663FA60C" w14:textId="77777777" w:rsidR="006028F5" w:rsidRDefault="006028F5" w:rsidP="00421510"/>
    <w:p w14:paraId="0B124F87" w14:textId="32D21624" w:rsidR="00421510" w:rsidRDefault="00E30E41" w:rsidP="00421510">
      <w:r>
        <w:t xml:space="preserve">The assessment workshop may also highlight </w:t>
      </w:r>
      <w:r w:rsidR="00421510">
        <w:t xml:space="preserve">common issues that </w:t>
      </w:r>
      <w:r w:rsidR="00735638">
        <w:t xml:space="preserve">might </w:t>
      </w:r>
      <w:r>
        <w:t xml:space="preserve">pose a problem during the </w:t>
      </w:r>
      <w:r w:rsidR="00866576">
        <w:t>configuration phase of Azure Active Directory Application Proxy</w:t>
      </w:r>
      <w:r w:rsidR="00421510">
        <w:t xml:space="preserve">. To accomplish this assessment, </w:t>
      </w:r>
      <w:r w:rsidR="00735638">
        <w:t xml:space="preserve">attend </w:t>
      </w:r>
      <w:r w:rsidR="00421510">
        <w:t>interview workshops to learn about your specific configuration. The following sections detail the results of the assessment workshop discussions.</w:t>
      </w:r>
    </w:p>
    <w:p w14:paraId="5881AE7B" w14:textId="1A9ADE58" w:rsidR="00421510" w:rsidRDefault="00421510" w:rsidP="00421510">
      <w:r>
        <w:lastRenderedPageBreak/>
        <w:t xml:space="preserve">The intent of this section is to provide </w:t>
      </w:r>
      <w:r w:rsidR="004C460F">
        <w:fldChar w:fldCharType="begin"/>
      </w:r>
      <w:r w:rsidR="004C460F">
        <w:instrText xml:space="preserve"> DOCPROPERTY  Customer  \* MERGEFORMAT </w:instrText>
      </w:r>
      <w:r w:rsidR="004C460F">
        <w:fldChar w:fldCharType="separate"/>
      </w:r>
      <w:r w:rsidR="000322C2">
        <w:t>&lt;Update Customer Name in Doc Properties&gt;</w:t>
      </w:r>
      <w:r w:rsidR="004C460F">
        <w:fldChar w:fldCharType="end"/>
      </w:r>
      <w:r>
        <w:t xml:space="preserve"> with detailed information about necessary remediation activities that must be performed pr</w:t>
      </w:r>
      <w:r w:rsidR="00E30E41">
        <w:t xml:space="preserve">ior to </w:t>
      </w:r>
      <w:r w:rsidR="00866576">
        <w:t>implementing and configuring Azure Active Directory Application Proxy</w:t>
      </w:r>
      <w:r>
        <w:t>.</w:t>
      </w:r>
    </w:p>
    <w:p w14:paraId="020F869E" w14:textId="64FAADEA" w:rsidR="006A3D23" w:rsidRDefault="00A043C8" w:rsidP="00421510">
      <w:pPr>
        <w:pStyle w:val="Heading2Numbered"/>
        <w:rPr>
          <w:lang w:eastAsia="ja-JP"/>
        </w:rPr>
      </w:pPr>
      <w:bookmarkStart w:id="3" w:name="_Toc508930346"/>
      <w:r>
        <w:rPr>
          <w:lang w:eastAsia="ja-JP"/>
        </w:rPr>
        <w:t xml:space="preserve">Deployment </w:t>
      </w:r>
      <w:r w:rsidR="00DF6FBF">
        <w:rPr>
          <w:lang w:eastAsia="ja-JP"/>
        </w:rPr>
        <w:t xml:space="preserve">Preparation </w:t>
      </w:r>
      <w:r w:rsidR="00421510">
        <w:rPr>
          <w:lang w:eastAsia="ja-JP"/>
        </w:rPr>
        <w:t>Activities</w:t>
      </w:r>
      <w:bookmarkEnd w:id="3"/>
    </w:p>
    <w:p w14:paraId="28AC1E63" w14:textId="1C4E9BBF" w:rsidR="00A043C8" w:rsidRPr="00A043C8" w:rsidRDefault="00A043C8" w:rsidP="00A043C8">
      <w:pPr>
        <w:pStyle w:val="ConsultantGuidance"/>
      </w:pPr>
      <w:r>
        <w:rPr>
          <w:b/>
        </w:rPr>
        <w:t>Instructions:</w:t>
      </w:r>
      <w:r>
        <w:t xml:space="preserve"> </w:t>
      </w:r>
      <w:r w:rsidR="00735638">
        <w:t>t</w:t>
      </w:r>
      <w:r>
        <w:t>he delivery of this project assumes that the following components are in place (enabled) and are functioning accordingly. Please update the following table with specific information about your customer.</w:t>
      </w:r>
    </w:p>
    <w:tbl>
      <w:tblPr>
        <w:tblStyle w:val="SDMTemplateTable"/>
        <w:tblpPr w:leftFromText="180" w:rightFromText="180" w:vertAnchor="text" w:tblpY="32"/>
        <w:tblW w:w="5000" w:type="pct"/>
        <w:tblLook w:val="01E0" w:firstRow="1" w:lastRow="1" w:firstColumn="1" w:lastColumn="1" w:noHBand="0" w:noVBand="0"/>
      </w:tblPr>
      <w:tblGrid>
        <w:gridCol w:w="1619"/>
        <w:gridCol w:w="2971"/>
        <w:gridCol w:w="1704"/>
        <w:gridCol w:w="3066"/>
      </w:tblGrid>
      <w:tr w:rsidR="00A67FC2" w14:paraId="494FCC19" w14:textId="77777777" w:rsidTr="00E419CA">
        <w:trPr>
          <w:cnfStyle w:val="100000000000" w:firstRow="1" w:lastRow="0" w:firstColumn="0" w:lastColumn="0" w:oddVBand="0" w:evenVBand="0" w:oddHBand="0" w:evenHBand="0" w:firstRowFirstColumn="0" w:firstRowLastColumn="0" w:lastRowFirstColumn="0" w:lastRowLastColumn="0"/>
          <w:trHeight w:val="309"/>
        </w:trPr>
        <w:tc>
          <w:tcPr>
            <w:tcW w:w="865" w:type="pct"/>
          </w:tcPr>
          <w:p w14:paraId="6E167E47" w14:textId="77777777" w:rsidR="00421510" w:rsidRPr="004F4D0F" w:rsidRDefault="00421510" w:rsidP="002E1991">
            <w:r>
              <w:t>Task</w:t>
            </w:r>
          </w:p>
        </w:tc>
        <w:tc>
          <w:tcPr>
            <w:tcW w:w="1587" w:type="pct"/>
          </w:tcPr>
          <w:p w14:paraId="6FF7511E" w14:textId="77777777" w:rsidR="00421510" w:rsidRPr="004F4D0F" w:rsidRDefault="00421510" w:rsidP="002E1991">
            <w:r>
              <w:t>Decisions / Comments</w:t>
            </w:r>
          </w:p>
        </w:tc>
        <w:tc>
          <w:tcPr>
            <w:tcW w:w="910" w:type="pct"/>
          </w:tcPr>
          <w:p w14:paraId="7DEFD851" w14:textId="77777777" w:rsidR="00421510" w:rsidRPr="004F4D0F" w:rsidRDefault="00421510" w:rsidP="002E1991">
            <w:r>
              <w:t>Status</w:t>
            </w:r>
          </w:p>
        </w:tc>
        <w:tc>
          <w:tcPr>
            <w:tcW w:w="1638" w:type="pct"/>
          </w:tcPr>
          <w:p w14:paraId="754A9555" w14:textId="77777777" w:rsidR="00421510" w:rsidRDefault="00421510" w:rsidP="002E1991">
            <w:r>
              <w:t>Mitigation</w:t>
            </w:r>
          </w:p>
        </w:tc>
      </w:tr>
      <w:tr w:rsidR="00A67FC2" w14:paraId="516C1845" w14:textId="77777777" w:rsidTr="00E419CA">
        <w:trPr>
          <w:cnfStyle w:val="000000100000" w:firstRow="0" w:lastRow="0" w:firstColumn="0" w:lastColumn="0" w:oddVBand="0" w:evenVBand="0" w:oddHBand="1" w:evenHBand="0" w:firstRowFirstColumn="0" w:firstRowLastColumn="0" w:lastRowFirstColumn="0" w:lastRowLastColumn="0"/>
          <w:trHeight w:val="533"/>
        </w:trPr>
        <w:tc>
          <w:tcPr>
            <w:tcW w:w="865" w:type="pct"/>
          </w:tcPr>
          <w:p w14:paraId="1555BC6B" w14:textId="77777777" w:rsidR="00421510" w:rsidRDefault="00421510" w:rsidP="005A1CB6">
            <w:pPr>
              <w:pStyle w:val="CellBody"/>
              <w:rPr>
                <w:lang w:val="en-US"/>
              </w:rPr>
            </w:pPr>
            <w:r>
              <w:t>Customer has procured Azure Active Directory Premium</w:t>
            </w:r>
          </w:p>
        </w:tc>
        <w:tc>
          <w:tcPr>
            <w:tcW w:w="1587" w:type="pct"/>
          </w:tcPr>
          <w:p w14:paraId="152A067A" w14:textId="77777777" w:rsidR="00421510" w:rsidRDefault="00421510" w:rsidP="00421510">
            <w:pPr>
              <w:pStyle w:val="CellBody"/>
            </w:pPr>
            <w:r>
              <w:rPr>
                <w:lang w:val="en"/>
              </w:rPr>
              <w:t>Azure Active Directory Premium is required for multi-factor authentication capabilities. This must be in place prior to deployment.</w:t>
            </w:r>
          </w:p>
        </w:tc>
        <w:tc>
          <w:tcPr>
            <w:tcW w:w="910" w:type="pct"/>
          </w:tcPr>
          <w:p w14:paraId="0847333E" w14:textId="77777777" w:rsidR="00421510" w:rsidRDefault="00A043C8" w:rsidP="00A043C8">
            <w:pPr>
              <w:pStyle w:val="ConsultantGuidance"/>
            </w:pPr>
            <w:r>
              <w:t>&lt;Yes/No&gt;</w:t>
            </w:r>
          </w:p>
        </w:tc>
        <w:tc>
          <w:tcPr>
            <w:tcW w:w="1638" w:type="pct"/>
          </w:tcPr>
          <w:p w14:paraId="2E85787D" w14:textId="77777777" w:rsidR="00421510" w:rsidRDefault="00A043C8" w:rsidP="00A043C8">
            <w:pPr>
              <w:pStyle w:val="ConsultantGuidance"/>
            </w:pPr>
            <w:r>
              <w:t>Enter in mitigation as applicable</w:t>
            </w:r>
          </w:p>
        </w:tc>
      </w:tr>
      <w:tr w:rsidR="00A67FC2" w14:paraId="0163AB75" w14:textId="77777777" w:rsidTr="00E419CA">
        <w:trPr>
          <w:cnfStyle w:val="000000010000" w:firstRow="0" w:lastRow="0" w:firstColumn="0" w:lastColumn="0" w:oddVBand="0" w:evenVBand="0" w:oddHBand="0" w:evenHBand="1" w:firstRowFirstColumn="0" w:firstRowLastColumn="0" w:lastRowFirstColumn="0" w:lastRowLastColumn="0"/>
          <w:trHeight w:val="785"/>
        </w:trPr>
        <w:tc>
          <w:tcPr>
            <w:tcW w:w="865" w:type="pct"/>
          </w:tcPr>
          <w:p w14:paraId="3AEBE622" w14:textId="77777777" w:rsidR="00421510" w:rsidRPr="004F4D0F" w:rsidRDefault="00421510" w:rsidP="002E1991">
            <w:pPr>
              <w:pStyle w:val="CellBody"/>
              <w:rPr>
                <w:lang w:val="en-US"/>
              </w:rPr>
            </w:pPr>
            <w:r>
              <w:rPr>
                <w:lang w:val="en-US"/>
              </w:rPr>
              <w:t xml:space="preserve">Azure Onboarding </w:t>
            </w:r>
          </w:p>
        </w:tc>
        <w:tc>
          <w:tcPr>
            <w:tcW w:w="1587" w:type="pct"/>
          </w:tcPr>
          <w:p w14:paraId="06E882BE" w14:textId="022D4E31" w:rsidR="00421510" w:rsidRPr="004F4D0F" w:rsidRDefault="00421510" w:rsidP="004C2226">
            <w:pPr>
              <w:pStyle w:val="CellBody"/>
              <w:rPr>
                <w:lang w:val="en-US"/>
              </w:rPr>
            </w:pPr>
            <w:r>
              <w:t>Directory synchronization i</w:t>
            </w:r>
            <w:r w:rsidR="00DF6FBF">
              <w:t>s in place and is functional.</w:t>
            </w:r>
          </w:p>
        </w:tc>
        <w:tc>
          <w:tcPr>
            <w:tcW w:w="910" w:type="pct"/>
          </w:tcPr>
          <w:p w14:paraId="20EC6514" w14:textId="77777777" w:rsidR="00421510" w:rsidRDefault="00A043C8" w:rsidP="00A043C8">
            <w:pPr>
              <w:pStyle w:val="ConsultantGuidance"/>
              <w:rPr>
                <w:lang w:val="en-US"/>
              </w:rPr>
            </w:pPr>
            <w:r>
              <w:rPr>
                <w:lang w:val="en-US"/>
              </w:rPr>
              <w:t>&lt;Yes/No&gt;</w:t>
            </w:r>
          </w:p>
        </w:tc>
        <w:tc>
          <w:tcPr>
            <w:tcW w:w="1638" w:type="pct"/>
          </w:tcPr>
          <w:p w14:paraId="27EE70A1" w14:textId="77777777" w:rsidR="00421510" w:rsidRDefault="00A043C8" w:rsidP="00A043C8">
            <w:pPr>
              <w:pStyle w:val="ConsultantGuidance"/>
              <w:keepNext/>
            </w:pPr>
            <w:r>
              <w:t>Enter in mitigation as applicable</w:t>
            </w:r>
          </w:p>
        </w:tc>
      </w:tr>
    </w:tbl>
    <w:p w14:paraId="67B5483F" w14:textId="30E8FAD9" w:rsidR="00A043C8" w:rsidRDefault="00A043C8">
      <w:pPr>
        <w:pStyle w:val="Caption"/>
      </w:pPr>
      <w:r>
        <w:t xml:space="preserve">Table </w:t>
      </w:r>
      <w:fldSimple w:instr=" SEQ Table \* ARABIC ">
        <w:r w:rsidR="000322C2">
          <w:rPr>
            <w:noProof/>
          </w:rPr>
          <w:t>1</w:t>
        </w:r>
      </w:fldSimple>
      <w:r>
        <w:t>: Dep</w:t>
      </w:r>
      <w:r w:rsidR="00DF6FBF">
        <w:t xml:space="preserve">loyment Preparation </w:t>
      </w:r>
      <w:r>
        <w:t>Activities</w:t>
      </w:r>
    </w:p>
    <w:p w14:paraId="30A18130" w14:textId="1CF07135" w:rsidR="005176E8" w:rsidRDefault="005176E8" w:rsidP="005176E8">
      <w:pPr>
        <w:pStyle w:val="Heading2Numbered"/>
      </w:pPr>
      <w:bookmarkStart w:id="4" w:name="_Toc424138801"/>
      <w:bookmarkStart w:id="5" w:name="_Toc508930347"/>
      <w:bookmarkStart w:id="6" w:name="deploy"/>
      <w:r>
        <w:t>Organizational</w:t>
      </w:r>
      <w:r w:rsidR="00DF6FBF">
        <w:t xml:space="preserve"> </w:t>
      </w:r>
      <w:bookmarkEnd w:id="4"/>
      <w:r w:rsidR="00DF6FBF">
        <w:t>Governance and Security Requirements</w:t>
      </w:r>
      <w:bookmarkEnd w:id="5"/>
    </w:p>
    <w:p w14:paraId="3EE5EDBF" w14:textId="4942B88D" w:rsidR="005176E8" w:rsidRPr="007B0136" w:rsidRDefault="00376451" w:rsidP="007B0136">
      <w:r w:rsidRPr="007B0136">
        <w:t xml:space="preserve">The following table notes items identified </w:t>
      </w:r>
      <w:r w:rsidR="005176E8" w:rsidRPr="007B0136">
        <w:t>during the Assess phase of this project</w:t>
      </w:r>
      <w:r w:rsidRPr="007B0136">
        <w:t>.</w:t>
      </w:r>
      <w:r w:rsidR="005176E8" w:rsidRPr="007B0136">
        <w:t xml:space="preserve"> </w:t>
      </w:r>
      <w:r w:rsidRPr="007B0136">
        <w:t xml:space="preserve">They </w:t>
      </w:r>
      <w:r w:rsidR="005176E8" w:rsidRPr="007B0136">
        <w:t>are not technology specific but requi</w:t>
      </w:r>
      <w:r w:rsidR="00866576" w:rsidRPr="007B0136">
        <w:t>re mitigation prior to implementing and configuring Azure Active Directory Application Proxy</w:t>
      </w:r>
      <w:r w:rsidR="00DF6FBF" w:rsidRPr="007B0136">
        <w:t>.</w:t>
      </w:r>
    </w:p>
    <w:p w14:paraId="15DE9407" w14:textId="4EB35218" w:rsidR="005176E8" w:rsidRPr="009C4383" w:rsidRDefault="005176E8" w:rsidP="005176E8">
      <w:pPr>
        <w:pStyle w:val="ConsultantGuidance"/>
      </w:pPr>
      <w:r>
        <w:rPr>
          <w:b/>
        </w:rPr>
        <w:t>Instruction:</w:t>
      </w:r>
      <w:r>
        <w:t xml:space="preserve"> </w:t>
      </w:r>
      <w:r w:rsidR="00376451">
        <w:t>t</w:t>
      </w:r>
      <w:r>
        <w:t xml:space="preserve">he purpose of this section is to list </w:t>
      </w:r>
      <w:r w:rsidR="00470398">
        <w:t xml:space="preserve">the </w:t>
      </w:r>
      <w:r>
        <w:t xml:space="preserve">non-technical related organizational issues that </w:t>
      </w:r>
      <w:r w:rsidR="00376451">
        <w:t xml:space="preserve">might </w:t>
      </w:r>
      <w:r>
        <w:t xml:space="preserve">have come up during the Assess phase. If you did not identify any, you may delete this section. Otherwise, please use the following example </w:t>
      </w:r>
      <w:r w:rsidR="000E3B3B">
        <w:t>for</w:t>
      </w:r>
      <w:r>
        <w:t xml:space="preserve"> how you list the items found and </w:t>
      </w:r>
      <w:r w:rsidR="00470398">
        <w:t xml:space="preserve">the </w:t>
      </w:r>
      <w:r>
        <w:t>appropriate mitigation activities associated with it.</w:t>
      </w:r>
    </w:p>
    <w:tbl>
      <w:tblPr>
        <w:tblStyle w:val="SDMTemplateTable"/>
        <w:tblW w:w="0" w:type="auto"/>
        <w:tblLook w:val="04A0" w:firstRow="1" w:lastRow="0" w:firstColumn="1" w:lastColumn="0" w:noHBand="0" w:noVBand="1"/>
      </w:tblPr>
      <w:tblGrid>
        <w:gridCol w:w="1870"/>
        <w:gridCol w:w="1870"/>
        <w:gridCol w:w="1030"/>
        <w:gridCol w:w="2710"/>
        <w:gridCol w:w="1870"/>
      </w:tblGrid>
      <w:tr w:rsidR="00A67FC2" w14:paraId="5F7273C4" w14:textId="77777777" w:rsidTr="00A67FC2">
        <w:trPr>
          <w:cnfStyle w:val="100000000000" w:firstRow="1" w:lastRow="0" w:firstColumn="0" w:lastColumn="0" w:oddVBand="0" w:evenVBand="0" w:oddHBand="0" w:evenHBand="0" w:firstRowFirstColumn="0" w:firstRowLastColumn="0" w:lastRowFirstColumn="0" w:lastRowLastColumn="0"/>
        </w:trPr>
        <w:tc>
          <w:tcPr>
            <w:tcW w:w="1870" w:type="dxa"/>
          </w:tcPr>
          <w:p w14:paraId="16E189A4" w14:textId="77777777" w:rsidR="005176E8" w:rsidRDefault="005176E8" w:rsidP="007672E1">
            <w:r>
              <w:t>Issue</w:t>
            </w:r>
          </w:p>
        </w:tc>
        <w:tc>
          <w:tcPr>
            <w:tcW w:w="1870" w:type="dxa"/>
          </w:tcPr>
          <w:p w14:paraId="656A1BC9" w14:textId="77777777" w:rsidR="005176E8" w:rsidRDefault="005176E8" w:rsidP="007672E1">
            <w:r>
              <w:t>Contributing Team/Contact</w:t>
            </w:r>
          </w:p>
        </w:tc>
        <w:tc>
          <w:tcPr>
            <w:tcW w:w="1030" w:type="dxa"/>
          </w:tcPr>
          <w:p w14:paraId="32B8EB9A" w14:textId="77777777" w:rsidR="005176E8" w:rsidRDefault="005176E8" w:rsidP="007672E1">
            <w:r>
              <w:t>Owner</w:t>
            </w:r>
          </w:p>
        </w:tc>
        <w:tc>
          <w:tcPr>
            <w:tcW w:w="2710" w:type="dxa"/>
          </w:tcPr>
          <w:p w14:paraId="7B3336E7" w14:textId="77777777" w:rsidR="005176E8" w:rsidRDefault="005176E8" w:rsidP="007672E1">
            <w:r>
              <w:t>Mitigation Steps</w:t>
            </w:r>
          </w:p>
        </w:tc>
        <w:tc>
          <w:tcPr>
            <w:tcW w:w="1870" w:type="dxa"/>
          </w:tcPr>
          <w:p w14:paraId="76CE3274" w14:textId="77777777" w:rsidR="005176E8" w:rsidRDefault="005176E8" w:rsidP="007672E1">
            <w:r>
              <w:t>Status</w:t>
            </w:r>
          </w:p>
        </w:tc>
      </w:tr>
      <w:tr w:rsidR="00A67FC2" w14:paraId="1DD8B6FA" w14:textId="77777777" w:rsidTr="00A67FC2">
        <w:trPr>
          <w:cnfStyle w:val="000000100000" w:firstRow="0" w:lastRow="0" w:firstColumn="0" w:lastColumn="0" w:oddVBand="0" w:evenVBand="0" w:oddHBand="1" w:evenHBand="0" w:firstRowFirstColumn="0" w:firstRowLastColumn="0" w:lastRowFirstColumn="0" w:lastRowLastColumn="0"/>
        </w:trPr>
        <w:tc>
          <w:tcPr>
            <w:tcW w:w="1870" w:type="dxa"/>
          </w:tcPr>
          <w:p w14:paraId="44D00822" w14:textId="2D5C8A5D" w:rsidR="005176E8" w:rsidRDefault="005176E8" w:rsidP="005176E8">
            <w:pPr>
              <w:pStyle w:val="ConsultantGuidance"/>
            </w:pPr>
            <w:r>
              <w:t>Corporate policy prohibits the use of a cloud identity solution for authentication</w:t>
            </w:r>
          </w:p>
        </w:tc>
        <w:tc>
          <w:tcPr>
            <w:tcW w:w="1870" w:type="dxa"/>
          </w:tcPr>
          <w:p w14:paraId="7BD4E9B3" w14:textId="77777777" w:rsidR="005176E8" w:rsidRDefault="005176E8" w:rsidP="007672E1">
            <w:pPr>
              <w:pStyle w:val="ConsultantGuidance"/>
            </w:pPr>
            <w:r>
              <w:t>Security Office</w:t>
            </w:r>
          </w:p>
        </w:tc>
        <w:tc>
          <w:tcPr>
            <w:tcW w:w="1030" w:type="dxa"/>
          </w:tcPr>
          <w:p w14:paraId="321660B4" w14:textId="77777777" w:rsidR="005176E8" w:rsidRDefault="005176E8" w:rsidP="007672E1">
            <w:pPr>
              <w:pStyle w:val="ConsultantGuidance"/>
            </w:pPr>
            <w:r>
              <w:t>CISO</w:t>
            </w:r>
          </w:p>
        </w:tc>
        <w:tc>
          <w:tcPr>
            <w:tcW w:w="2710" w:type="dxa"/>
          </w:tcPr>
          <w:p w14:paraId="1F88A9CA" w14:textId="5F9E3EED" w:rsidR="005176E8" w:rsidRDefault="005176E8" w:rsidP="007672E1">
            <w:pPr>
              <w:pStyle w:val="ConsultantGuidance"/>
            </w:pPr>
            <w:r>
              <w:t>Setup a meeting between CISO, Executive Sponsor</w:t>
            </w:r>
            <w:r w:rsidR="009D78CA">
              <w:t>,</w:t>
            </w:r>
            <w:r>
              <w:t xml:space="preserve"> and other leadership contacts to discuss this in more detail.</w:t>
            </w:r>
          </w:p>
        </w:tc>
        <w:tc>
          <w:tcPr>
            <w:tcW w:w="1870" w:type="dxa"/>
          </w:tcPr>
          <w:p w14:paraId="58E68066" w14:textId="77777777" w:rsidR="005176E8" w:rsidRDefault="005176E8" w:rsidP="005176E8">
            <w:pPr>
              <w:pStyle w:val="ConsultantGuidance"/>
              <w:keepNext/>
            </w:pPr>
            <w:r>
              <w:t>Open</w:t>
            </w:r>
          </w:p>
        </w:tc>
      </w:tr>
      <w:tr w:rsidR="00274D1A" w14:paraId="685BDFEA" w14:textId="77777777" w:rsidTr="00B54132">
        <w:trPr>
          <w:cnfStyle w:val="000000010000" w:firstRow="0" w:lastRow="0" w:firstColumn="0" w:lastColumn="0" w:oddVBand="0" w:evenVBand="0" w:oddHBand="0" w:evenHBand="1" w:firstRowFirstColumn="0" w:firstRowLastColumn="0" w:lastRowFirstColumn="0" w:lastRowLastColumn="0"/>
        </w:trPr>
        <w:tc>
          <w:tcPr>
            <w:tcW w:w="1870" w:type="dxa"/>
          </w:tcPr>
          <w:p w14:paraId="65D337BF" w14:textId="77777777" w:rsidR="00274D1A" w:rsidRDefault="00274D1A" w:rsidP="00B54132">
            <w:pPr>
              <w:pStyle w:val="ConsultantGuidance"/>
            </w:pPr>
            <w:r>
              <w:t>Azure Active Directory Pre-Authentication required</w:t>
            </w:r>
          </w:p>
        </w:tc>
        <w:tc>
          <w:tcPr>
            <w:tcW w:w="1870" w:type="dxa"/>
          </w:tcPr>
          <w:p w14:paraId="730E8708" w14:textId="77777777" w:rsidR="00274D1A" w:rsidRDefault="00274D1A" w:rsidP="00B54132">
            <w:pPr>
              <w:pStyle w:val="ConsultantGuidance"/>
            </w:pPr>
            <w:r>
              <w:t>Security Office</w:t>
            </w:r>
          </w:p>
        </w:tc>
        <w:tc>
          <w:tcPr>
            <w:tcW w:w="1030" w:type="dxa"/>
          </w:tcPr>
          <w:p w14:paraId="0F5F3D4A" w14:textId="77777777" w:rsidR="00274D1A" w:rsidRDefault="00274D1A" w:rsidP="00B54132">
            <w:pPr>
              <w:pStyle w:val="ConsultantGuidance"/>
            </w:pPr>
            <w:r>
              <w:t>CISO</w:t>
            </w:r>
          </w:p>
        </w:tc>
        <w:tc>
          <w:tcPr>
            <w:tcW w:w="2710" w:type="dxa"/>
          </w:tcPr>
          <w:p w14:paraId="53BEEB44" w14:textId="77777777" w:rsidR="00274D1A" w:rsidRDefault="00274D1A" w:rsidP="00B54132">
            <w:pPr>
              <w:pStyle w:val="ConsultantGuidance"/>
            </w:pPr>
            <w:r>
              <w:t>Setup a meeting between GTP PM, Technical stakeholder and CISO to walk through the options available.</w:t>
            </w:r>
          </w:p>
        </w:tc>
        <w:tc>
          <w:tcPr>
            <w:tcW w:w="1870" w:type="dxa"/>
          </w:tcPr>
          <w:p w14:paraId="5E54700F" w14:textId="77777777" w:rsidR="00274D1A" w:rsidRDefault="00274D1A" w:rsidP="00B54132">
            <w:pPr>
              <w:pStyle w:val="ConsultantGuidance"/>
              <w:keepNext/>
            </w:pPr>
            <w:r>
              <w:t>Open</w:t>
            </w:r>
          </w:p>
        </w:tc>
      </w:tr>
      <w:tr w:rsidR="00D42A9D" w14:paraId="43096479" w14:textId="77777777" w:rsidTr="00B54132">
        <w:trPr>
          <w:cnfStyle w:val="000000100000" w:firstRow="0" w:lastRow="0" w:firstColumn="0" w:lastColumn="0" w:oddVBand="0" w:evenVBand="0" w:oddHBand="1" w:evenHBand="0" w:firstRowFirstColumn="0" w:firstRowLastColumn="0" w:lastRowFirstColumn="0" w:lastRowLastColumn="0"/>
        </w:trPr>
        <w:tc>
          <w:tcPr>
            <w:tcW w:w="1870" w:type="dxa"/>
          </w:tcPr>
          <w:p w14:paraId="10E65808" w14:textId="47D95DE0" w:rsidR="00D42A9D" w:rsidRDefault="00BF5926" w:rsidP="00B54132">
            <w:pPr>
              <w:pStyle w:val="ConsultantGuidance"/>
            </w:pPr>
            <w:r>
              <w:lastRenderedPageBreak/>
              <w:t xml:space="preserve">Corporate policy prohibits </w:t>
            </w:r>
            <w:r w:rsidR="009479AC">
              <w:t xml:space="preserve">corp </w:t>
            </w:r>
            <w:r>
              <w:t xml:space="preserve">traffic from routing directly out to the </w:t>
            </w:r>
            <w:r w:rsidR="009479AC">
              <w:t>WWW</w:t>
            </w:r>
            <w:r>
              <w:t xml:space="preserve"> through the default gateway</w:t>
            </w:r>
            <w:r w:rsidR="009479AC">
              <w:t>, so must</w:t>
            </w:r>
            <w:r w:rsidR="00D42A9D">
              <w:t xml:space="preserve"> route via </w:t>
            </w:r>
            <w:r>
              <w:t>an outbound proxy</w:t>
            </w:r>
          </w:p>
        </w:tc>
        <w:tc>
          <w:tcPr>
            <w:tcW w:w="1870" w:type="dxa"/>
          </w:tcPr>
          <w:p w14:paraId="6FCBF036" w14:textId="77777777" w:rsidR="00D42A9D" w:rsidRDefault="00D42A9D" w:rsidP="00B54132">
            <w:pPr>
              <w:pStyle w:val="ConsultantGuidance"/>
            </w:pPr>
            <w:r>
              <w:t>Security Office</w:t>
            </w:r>
          </w:p>
        </w:tc>
        <w:tc>
          <w:tcPr>
            <w:tcW w:w="1030" w:type="dxa"/>
          </w:tcPr>
          <w:p w14:paraId="7DCB487E" w14:textId="77777777" w:rsidR="00D42A9D" w:rsidRDefault="00D42A9D" w:rsidP="00B54132">
            <w:pPr>
              <w:pStyle w:val="ConsultantGuidance"/>
            </w:pPr>
            <w:r>
              <w:t>CISO</w:t>
            </w:r>
          </w:p>
        </w:tc>
        <w:tc>
          <w:tcPr>
            <w:tcW w:w="2710" w:type="dxa"/>
          </w:tcPr>
          <w:p w14:paraId="7AA8F3CB" w14:textId="77777777" w:rsidR="00D42A9D" w:rsidRDefault="00D42A9D" w:rsidP="00B54132">
            <w:pPr>
              <w:pStyle w:val="ConsultantGuidance"/>
            </w:pPr>
            <w:r>
              <w:t>Setup a meeting between GTP PM, Technical stakeholder and CISO to walk through the options available.</w:t>
            </w:r>
          </w:p>
        </w:tc>
        <w:tc>
          <w:tcPr>
            <w:tcW w:w="1870" w:type="dxa"/>
          </w:tcPr>
          <w:p w14:paraId="3E9DB3D9" w14:textId="77777777" w:rsidR="00D42A9D" w:rsidRDefault="00D42A9D" w:rsidP="00B54132">
            <w:pPr>
              <w:pStyle w:val="ConsultantGuidance"/>
              <w:keepNext/>
            </w:pPr>
            <w:r>
              <w:t>Open</w:t>
            </w:r>
          </w:p>
        </w:tc>
      </w:tr>
      <w:tr w:rsidR="00866576" w14:paraId="6233355D" w14:textId="77777777" w:rsidTr="00A67FC2">
        <w:trPr>
          <w:cnfStyle w:val="000000010000" w:firstRow="0" w:lastRow="0" w:firstColumn="0" w:lastColumn="0" w:oddVBand="0" w:evenVBand="0" w:oddHBand="0" w:evenHBand="1" w:firstRowFirstColumn="0" w:firstRowLastColumn="0" w:lastRowFirstColumn="0" w:lastRowLastColumn="0"/>
        </w:trPr>
        <w:tc>
          <w:tcPr>
            <w:tcW w:w="1870" w:type="dxa"/>
          </w:tcPr>
          <w:p w14:paraId="7871DBA5" w14:textId="17A9011B" w:rsidR="00866576" w:rsidRDefault="00866576" w:rsidP="005176E8">
            <w:pPr>
              <w:pStyle w:val="ConsultantGuidance"/>
            </w:pPr>
            <w:r>
              <w:t xml:space="preserve">Azure </w:t>
            </w:r>
            <w:r w:rsidR="00FC48AE">
              <w:t>Active Directory</w:t>
            </w:r>
            <w:r>
              <w:t xml:space="preserve"> </w:t>
            </w:r>
            <w:r w:rsidR="009713D6">
              <w:t xml:space="preserve">Application Proxy </w:t>
            </w:r>
            <w:r w:rsidR="00FC48AE">
              <w:t>c</w:t>
            </w:r>
            <w:r w:rsidR="009713D6">
              <w:t xml:space="preserve">onnector </w:t>
            </w:r>
            <w:r w:rsidR="00274D1A">
              <w:t>host</w:t>
            </w:r>
            <w:r w:rsidR="009713D6">
              <w:t xml:space="preserve"> </w:t>
            </w:r>
            <w:r w:rsidR="00EE2161">
              <w:t>require</w:t>
            </w:r>
            <w:r w:rsidR="00090C44">
              <w:t>s FIPS hardening</w:t>
            </w:r>
          </w:p>
        </w:tc>
        <w:tc>
          <w:tcPr>
            <w:tcW w:w="1870" w:type="dxa"/>
          </w:tcPr>
          <w:p w14:paraId="43044F4A" w14:textId="25E223BB" w:rsidR="00866576" w:rsidRDefault="00866576" w:rsidP="007672E1">
            <w:pPr>
              <w:pStyle w:val="ConsultantGuidance"/>
            </w:pPr>
            <w:r>
              <w:t>Security Office</w:t>
            </w:r>
          </w:p>
        </w:tc>
        <w:tc>
          <w:tcPr>
            <w:tcW w:w="1030" w:type="dxa"/>
          </w:tcPr>
          <w:p w14:paraId="17629796" w14:textId="181EE96F" w:rsidR="00866576" w:rsidRDefault="00866576" w:rsidP="007672E1">
            <w:pPr>
              <w:pStyle w:val="ConsultantGuidance"/>
            </w:pPr>
            <w:r>
              <w:t>CISO</w:t>
            </w:r>
          </w:p>
        </w:tc>
        <w:tc>
          <w:tcPr>
            <w:tcW w:w="2710" w:type="dxa"/>
          </w:tcPr>
          <w:p w14:paraId="3C5E16D5" w14:textId="70ADADC2" w:rsidR="00866576" w:rsidRDefault="00866576" w:rsidP="007672E1">
            <w:pPr>
              <w:pStyle w:val="ConsultantGuidance"/>
            </w:pPr>
            <w:r>
              <w:t>Setup a meeting between GTP PM, Technical stakeholder and CISO to walk through the options available.</w:t>
            </w:r>
          </w:p>
        </w:tc>
        <w:tc>
          <w:tcPr>
            <w:tcW w:w="1870" w:type="dxa"/>
          </w:tcPr>
          <w:p w14:paraId="009EABD8" w14:textId="2700264A" w:rsidR="00866576" w:rsidRDefault="00866576" w:rsidP="005176E8">
            <w:pPr>
              <w:pStyle w:val="ConsultantGuidance"/>
              <w:keepNext/>
            </w:pPr>
            <w:r>
              <w:t>Open</w:t>
            </w:r>
          </w:p>
        </w:tc>
      </w:tr>
    </w:tbl>
    <w:p w14:paraId="1793B06F" w14:textId="77777777" w:rsidR="00274D1A" w:rsidRDefault="00274D1A" w:rsidP="005176E8">
      <w:pPr>
        <w:pStyle w:val="Caption"/>
      </w:pPr>
    </w:p>
    <w:p w14:paraId="2FAC293A" w14:textId="77777777" w:rsidR="00274D1A" w:rsidRDefault="00274D1A" w:rsidP="005176E8">
      <w:pPr>
        <w:pStyle w:val="Caption"/>
      </w:pPr>
    </w:p>
    <w:p w14:paraId="1DF05A35" w14:textId="17E462BA" w:rsidR="005176E8" w:rsidRPr="005176E8" w:rsidRDefault="005176E8" w:rsidP="005176E8">
      <w:pPr>
        <w:pStyle w:val="Caption"/>
      </w:pPr>
      <w:r>
        <w:t xml:space="preserve">Table </w:t>
      </w:r>
      <w:fldSimple w:instr=" SEQ Table \* ARABIC ">
        <w:r w:rsidR="000322C2">
          <w:rPr>
            <w:noProof/>
          </w:rPr>
          <w:t>2</w:t>
        </w:r>
      </w:fldSimple>
      <w:r>
        <w:t xml:space="preserve">: </w:t>
      </w:r>
      <w:r w:rsidR="00DF6FBF">
        <w:t>Organizational Governance and Security Requirements</w:t>
      </w:r>
    </w:p>
    <w:p w14:paraId="28C15E60" w14:textId="0E52B4BA" w:rsidR="00421510" w:rsidRDefault="00866576" w:rsidP="00CF56F7">
      <w:pPr>
        <w:pStyle w:val="Heading1Numbered"/>
      </w:pPr>
      <w:bookmarkStart w:id="7" w:name="_Toc508930348"/>
      <w:r>
        <w:t>Azure AD Application Proxy</w:t>
      </w:r>
      <w:r w:rsidR="00DF6FBF">
        <w:t xml:space="preserve"> Solution</w:t>
      </w:r>
      <w:bookmarkEnd w:id="7"/>
    </w:p>
    <w:p w14:paraId="1D4E486B" w14:textId="499C2653" w:rsidR="00A043C8" w:rsidRDefault="00DF6FBF" w:rsidP="00A043C8">
      <w:pPr>
        <w:rPr>
          <w:rFonts w:cs="Segoe UI"/>
          <w:lang w:eastAsia="ja-JP"/>
        </w:rPr>
      </w:pPr>
      <w:r>
        <w:rPr>
          <w:rFonts w:cs="Segoe UI"/>
          <w:lang w:eastAsia="ja-JP"/>
        </w:rPr>
        <w:t xml:space="preserve">Azure Active Directory </w:t>
      </w:r>
      <w:r w:rsidR="00B176C1">
        <w:rPr>
          <w:rFonts w:cs="Segoe UI"/>
          <w:lang w:eastAsia="ja-JP"/>
        </w:rPr>
        <w:t xml:space="preserve">Application Proxy </w:t>
      </w:r>
      <w:r w:rsidR="00A043C8">
        <w:rPr>
          <w:rFonts w:cs="Segoe UI"/>
          <w:lang w:eastAsia="ja-JP"/>
        </w:rPr>
        <w:t>provides th</w:t>
      </w:r>
      <w:r w:rsidR="00B176C1">
        <w:rPr>
          <w:rFonts w:cs="Segoe UI"/>
          <w:lang w:eastAsia="ja-JP"/>
        </w:rPr>
        <w:t xml:space="preserve">e following </w:t>
      </w:r>
      <w:r w:rsidR="00D64CDC">
        <w:rPr>
          <w:rFonts w:cs="Segoe UI"/>
          <w:lang w:eastAsia="ja-JP"/>
        </w:rPr>
        <w:t>key benefits</w:t>
      </w:r>
      <w:r w:rsidR="00B176C1">
        <w:rPr>
          <w:rFonts w:cs="Segoe UI"/>
          <w:lang w:eastAsia="ja-JP"/>
        </w:rPr>
        <w:t>:</w:t>
      </w:r>
    </w:p>
    <w:p w14:paraId="5EEFB0FD" w14:textId="77777777" w:rsidR="00DE19A3" w:rsidRPr="004526FF" w:rsidRDefault="00DE19A3" w:rsidP="00DE19A3">
      <w:pPr>
        <w:rPr>
          <w:b/>
        </w:rPr>
      </w:pPr>
      <w:r w:rsidRPr="004526FF">
        <w:rPr>
          <w:b/>
        </w:rPr>
        <w:t>Simple</w:t>
      </w:r>
    </w:p>
    <w:p w14:paraId="2C65B519" w14:textId="06771CDE" w:rsidR="00DE19A3" w:rsidRPr="008679C9" w:rsidRDefault="00DE19A3" w:rsidP="004A5AF4">
      <w:pPr>
        <w:pStyle w:val="ListParagraph"/>
        <w:numPr>
          <w:ilvl w:val="0"/>
          <w:numId w:val="20"/>
        </w:numPr>
      </w:pPr>
      <w:r w:rsidRPr="008679C9">
        <w:t xml:space="preserve">Rapid Deployment - By far easier to set up and secure than traditional on-premises solutions, as there’s no requirement </w:t>
      </w:r>
      <w:r>
        <w:t>to front end the proxy with a, perimeter f</w:t>
      </w:r>
      <w:r w:rsidRPr="008679C9">
        <w:t>irewall.</w:t>
      </w:r>
    </w:p>
    <w:p w14:paraId="54E15C18" w14:textId="229B148B" w:rsidR="00DE19A3" w:rsidRPr="008679C9" w:rsidRDefault="00DE19A3" w:rsidP="004A5AF4">
      <w:pPr>
        <w:pStyle w:val="ListParagraph"/>
        <w:numPr>
          <w:ilvl w:val="0"/>
          <w:numId w:val="20"/>
        </w:numPr>
      </w:pPr>
      <w:r w:rsidRPr="008679C9">
        <w:t>You typically don't need to change or update your applications to work with Application Proxy.</w:t>
      </w:r>
      <w:r w:rsidR="007C0DBC">
        <w:t xml:space="preserve"> Real-time link translation can reduce time to deploy and </w:t>
      </w:r>
      <w:r w:rsidR="002354BB">
        <w:t xml:space="preserve">potential </w:t>
      </w:r>
      <w:r w:rsidR="007C0DBC">
        <w:t xml:space="preserve">impact of having to change </w:t>
      </w:r>
      <w:r w:rsidR="002354BB">
        <w:t>the configuration of</w:t>
      </w:r>
      <w:r w:rsidR="007C0DBC">
        <w:t xml:space="preserve"> applications</w:t>
      </w:r>
      <w:r w:rsidR="002354BB">
        <w:t xml:space="preserve"> that are already ion production</w:t>
      </w:r>
    </w:p>
    <w:p w14:paraId="3E2A3762" w14:textId="18499A63" w:rsidR="00C63EED" w:rsidRPr="008679C9" w:rsidRDefault="00DE19A3" w:rsidP="004A5AF4">
      <w:pPr>
        <w:pStyle w:val="ListParagraph"/>
        <w:numPr>
          <w:ilvl w:val="0"/>
          <w:numId w:val="20"/>
        </w:numPr>
      </w:pPr>
      <w:r w:rsidRPr="008679C9">
        <w:t>Users get a consistent authentication experience</w:t>
      </w:r>
      <w:r>
        <w:t>, regardless of their location.</w:t>
      </w:r>
      <w:r w:rsidRPr="008679C9">
        <w:t xml:space="preserve"> They can use the MyApps portal to get single sign-on to both SaaS apps in the cloud and your apps on-premises.</w:t>
      </w:r>
    </w:p>
    <w:p w14:paraId="0B356201" w14:textId="77777777" w:rsidR="00DE19A3" w:rsidRPr="002B1573" w:rsidRDefault="00DE19A3" w:rsidP="00DE19A3">
      <w:pPr>
        <w:rPr>
          <w:b/>
        </w:rPr>
      </w:pPr>
      <w:r w:rsidRPr="002B1573">
        <w:rPr>
          <w:b/>
        </w:rPr>
        <w:t>Secure</w:t>
      </w:r>
    </w:p>
    <w:p w14:paraId="19FD7318" w14:textId="2EEB6D9A" w:rsidR="00DE19A3" w:rsidRPr="008679C9" w:rsidRDefault="007B542D" w:rsidP="004A5AF4">
      <w:pPr>
        <w:pStyle w:val="ListParagraph"/>
        <w:numPr>
          <w:ilvl w:val="0"/>
          <w:numId w:val="20"/>
        </w:numPr>
      </w:pPr>
      <w:r>
        <w:t>Allowing</w:t>
      </w:r>
      <w:r w:rsidR="00DE19A3" w:rsidRPr="008679C9">
        <w:t xml:space="preserve"> inbound </w:t>
      </w:r>
      <w:r w:rsidR="000D098A">
        <w:t>traffic</w:t>
      </w:r>
      <w:r w:rsidR="00DE19A3" w:rsidRPr="008679C9">
        <w:t xml:space="preserve"> through your </w:t>
      </w:r>
      <w:r>
        <w:t xml:space="preserve">perimeter </w:t>
      </w:r>
      <w:r w:rsidR="00DE19A3" w:rsidRPr="008679C9">
        <w:t xml:space="preserve">firewall </w:t>
      </w:r>
      <w:r w:rsidR="00DE19A3">
        <w:t>is no longer a requirement</w:t>
      </w:r>
      <w:r w:rsidR="00DE19A3" w:rsidRPr="008679C9">
        <w:t>.</w:t>
      </w:r>
    </w:p>
    <w:p w14:paraId="231BF415" w14:textId="77777777" w:rsidR="000D098A" w:rsidRDefault="00DE19A3" w:rsidP="004A5AF4">
      <w:pPr>
        <w:pStyle w:val="ListParagraph"/>
        <w:numPr>
          <w:ilvl w:val="0"/>
          <w:numId w:val="20"/>
        </w:numPr>
      </w:pPr>
      <w:r>
        <w:t>P</w:t>
      </w:r>
      <w:r w:rsidRPr="008679C9">
        <w:t>ublish</w:t>
      </w:r>
      <w:r>
        <w:t>ing</w:t>
      </w:r>
      <w:r w:rsidRPr="008679C9">
        <w:t xml:space="preserve"> your apps </w:t>
      </w:r>
      <w:r>
        <w:t xml:space="preserve">through </w:t>
      </w:r>
      <w:r w:rsidRPr="008679C9">
        <w:t>Azure AD Application Proxy</w:t>
      </w:r>
      <w:r>
        <w:t xml:space="preserve"> allows </w:t>
      </w:r>
      <w:r w:rsidRPr="008679C9">
        <w:t xml:space="preserve">you </w:t>
      </w:r>
      <w:r>
        <w:t xml:space="preserve">to </w:t>
      </w:r>
      <w:r w:rsidRPr="008679C9">
        <w:t xml:space="preserve">take </w:t>
      </w:r>
      <w:r>
        <w:t xml:space="preserve">full </w:t>
      </w:r>
      <w:r w:rsidRPr="008679C9">
        <w:t xml:space="preserve">advantage of </w:t>
      </w:r>
      <w:r>
        <w:t xml:space="preserve">Azure’s </w:t>
      </w:r>
      <w:r w:rsidRPr="008679C9">
        <w:t>rich authorization controls and security analytic</w:t>
      </w:r>
      <w:r w:rsidR="000D098A">
        <w:t>s</w:t>
      </w:r>
      <w:r w:rsidRPr="008679C9">
        <w:t xml:space="preserve">. </w:t>
      </w:r>
    </w:p>
    <w:p w14:paraId="2B351212" w14:textId="3E7497B5" w:rsidR="00DE19A3" w:rsidRPr="008679C9" w:rsidRDefault="00DE19A3" w:rsidP="004A5AF4">
      <w:pPr>
        <w:pStyle w:val="ListParagraph"/>
        <w:numPr>
          <w:ilvl w:val="0"/>
          <w:numId w:val="20"/>
        </w:numPr>
      </w:pPr>
      <w:r w:rsidRPr="008679C9">
        <w:t xml:space="preserve">You get cloud-scale security and Azure security features like conditional access and </w:t>
      </w:r>
      <w:r>
        <w:t>multi</w:t>
      </w:r>
      <w:r w:rsidRPr="008679C9">
        <w:t>-step</w:t>
      </w:r>
      <w:r>
        <w:t>, adaptive</w:t>
      </w:r>
      <w:r w:rsidR="00FA57B9">
        <w:t>,</w:t>
      </w:r>
      <w:r w:rsidRPr="008679C9">
        <w:t xml:space="preserve"> verification.</w:t>
      </w:r>
    </w:p>
    <w:p w14:paraId="2E0318C7" w14:textId="77777777" w:rsidR="00DE19A3" w:rsidRPr="002B1573" w:rsidRDefault="00DE19A3" w:rsidP="00DE19A3">
      <w:pPr>
        <w:rPr>
          <w:b/>
        </w:rPr>
      </w:pPr>
      <w:r w:rsidRPr="002B1573">
        <w:rPr>
          <w:b/>
        </w:rPr>
        <w:lastRenderedPageBreak/>
        <w:t xml:space="preserve">Improved User Experience </w:t>
      </w:r>
    </w:p>
    <w:p w14:paraId="47DA54C6" w14:textId="18D87448" w:rsidR="00DE19A3" w:rsidRPr="008679C9" w:rsidRDefault="00DE19A3" w:rsidP="004A5AF4">
      <w:pPr>
        <w:pStyle w:val="ListParagraph"/>
        <w:numPr>
          <w:ilvl w:val="0"/>
          <w:numId w:val="20"/>
        </w:numPr>
      </w:pPr>
      <w:r w:rsidRPr="008679C9">
        <w:t xml:space="preserve">Single sign-on gives your end users the ease and simplicity of access to all the apps they need to be productive with </w:t>
      </w:r>
      <w:r>
        <w:t>either a single set of credentials</w:t>
      </w:r>
      <w:r w:rsidRPr="008679C9">
        <w:t>,</w:t>
      </w:r>
      <w:r>
        <w:t xml:space="preserve"> or no passwords,</w:t>
      </w:r>
      <w:r w:rsidRPr="008679C9">
        <w:t xml:space="preserve"> whilst providing a consistent authentication experience.</w:t>
      </w:r>
    </w:p>
    <w:p w14:paraId="1DF2F88A" w14:textId="77777777" w:rsidR="00DE19A3" w:rsidRPr="002B1573" w:rsidRDefault="00DE19A3" w:rsidP="00DE19A3">
      <w:pPr>
        <w:rPr>
          <w:b/>
        </w:rPr>
      </w:pPr>
      <w:r>
        <w:rPr>
          <w:b/>
        </w:rPr>
        <w:t>Reduced Cost of Ownership</w:t>
      </w:r>
      <w:r w:rsidRPr="002B1573">
        <w:rPr>
          <w:b/>
        </w:rPr>
        <w:t xml:space="preserve"> </w:t>
      </w:r>
    </w:p>
    <w:p w14:paraId="0D3579FD" w14:textId="77777777" w:rsidR="00DE19A3" w:rsidRDefault="00DE19A3" w:rsidP="004A5AF4">
      <w:pPr>
        <w:pStyle w:val="ListParagraph"/>
        <w:numPr>
          <w:ilvl w:val="0"/>
          <w:numId w:val="20"/>
        </w:numPr>
      </w:pPr>
      <w:r>
        <w:t xml:space="preserve">Cloud centric, so saving you valuable time and costs, when compared to classic on-premises proxy solutions that are typically DMZ bound, or rely on complex edge server topologies, all contributing to increased maintenance costs. </w:t>
      </w:r>
    </w:p>
    <w:p w14:paraId="579586B2" w14:textId="77777777" w:rsidR="00DE19A3" w:rsidRDefault="00DE19A3" w:rsidP="00DE19A3"/>
    <w:p w14:paraId="56FA15D0" w14:textId="77777777" w:rsidR="00DE19A3" w:rsidRDefault="00DE19A3" w:rsidP="00DE19A3">
      <w:r>
        <w:t xml:space="preserve">The applications in scope for being published via </w:t>
      </w:r>
      <w:r w:rsidR="004C460F">
        <w:fldChar w:fldCharType="begin"/>
      </w:r>
      <w:r w:rsidR="004C460F">
        <w:instrText xml:space="preserve"> DOCPROPERTY  Customer  \* MERGEFORMAT </w:instrText>
      </w:r>
      <w:r w:rsidR="004C460F">
        <w:fldChar w:fldCharType="separate"/>
      </w:r>
      <w:r>
        <w:t>&lt;Update Customer Name in Doc Properties&gt;</w:t>
      </w:r>
      <w:r w:rsidR="004C460F">
        <w:fldChar w:fldCharType="end"/>
      </w:r>
      <w:r>
        <w:t>’s Azure Active Directory Application Proxy deployment are listed below:</w:t>
      </w:r>
    </w:p>
    <w:p w14:paraId="144EE5E8" w14:textId="017AA743" w:rsidR="009F2DA8" w:rsidRDefault="009F2DA8" w:rsidP="0088348C">
      <w:pPr>
        <w:pStyle w:val="ConsultantGuidance"/>
        <w:spacing w:before="0" w:after="0"/>
      </w:pPr>
      <w:r>
        <w:rPr>
          <w:b/>
        </w:rPr>
        <w:t xml:space="preserve">Instruction: </w:t>
      </w:r>
      <w:r w:rsidR="000416BE">
        <w:t>p</w:t>
      </w:r>
      <w:r>
        <w:t>lease update the following table to illustrate which</w:t>
      </w:r>
      <w:r w:rsidR="000416BE">
        <w:t xml:space="preserve"> </w:t>
      </w:r>
      <w:r>
        <w:t>applications will be in this delivery.</w:t>
      </w:r>
    </w:p>
    <w:p w14:paraId="01688C55" w14:textId="49754102" w:rsidR="0088348C" w:rsidRPr="0088348C" w:rsidRDefault="0088348C" w:rsidP="0088348C">
      <w:pPr>
        <w:pStyle w:val="ConsultantGuidance"/>
        <w:spacing w:before="0" w:after="0"/>
        <w:rPr>
          <w:b/>
          <w:lang w:val="en-US"/>
        </w:rPr>
      </w:pPr>
      <w:r w:rsidRPr="0088348C">
        <w:rPr>
          <w:b/>
          <w:lang w:val="en-US"/>
        </w:rPr>
        <w:t>With Azure AD Application Proxy, you can access different types of internal applications:</w:t>
      </w:r>
    </w:p>
    <w:p w14:paraId="22DC42B1" w14:textId="77777777" w:rsidR="0088348C" w:rsidRPr="0088348C" w:rsidRDefault="0088348C" w:rsidP="004A5AF4">
      <w:pPr>
        <w:pStyle w:val="ConsultantGuidance"/>
        <w:numPr>
          <w:ilvl w:val="0"/>
          <w:numId w:val="12"/>
        </w:numPr>
        <w:spacing w:before="0" w:after="0"/>
        <w:rPr>
          <w:lang w:val="en-US"/>
        </w:rPr>
      </w:pPr>
      <w:r w:rsidRPr="0088348C">
        <w:rPr>
          <w:lang w:val="en-US"/>
        </w:rPr>
        <w:t xml:space="preserve">Web applications that use Integrated Windows Authentication for authentication </w:t>
      </w:r>
    </w:p>
    <w:p w14:paraId="76F74169" w14:textId="77777777" w:rsidR="0088348C" w:rsidRPr="0088348C" w:rsidRDefault="0088348C" w:rsidP="004A5AF4">
      <w:pPr>
        <w:pStyle w:val="ConsultantGuidance"/>
        <w:numPr>
          <w:ilvl w:val="0"/>
          <w:numId w:val="12"/>
        </w:numPr>
        <w:spacing w:before="0" w:after="0"/>
        <w:rPr>
          <w:lang w:val="en-US"/>
        </w:rPr>
      </w:pPr>
      <w:r w:rsidRPr="0088348C">
        <w:rPr>
          <w:lang w:val="en-US"/>
        </w:rPr>
        <w:t xml:space="preserve">Web applications that use form-based access </w:t>
      </w:r>
    </w:p>
    <w:p w14:paraId="06955EEF" w14:textId="77777777" w:rsidR="0088348C" w:rsidRPr="0088348C" w:rsidRDefault="0088348C" w:rsidP="004A5AF4">
      <w:pPr>
        <w:pStyle w:val="ConsultantGuidance"/>
        <w:numPr>
          <w:ilvl w:val="0"/>
          <w:numId w:val="12"/>
        </w:numPr>
        <w:spacing w:before="0" w:after="0"/>
        <w:rPr>
          <w:lang w:val="en-US"/>
        </w:rPr>
      </w:pPr>
      <w:r w:rsidRPr="0088348C">
        <w:rPr>
          <w:lang w:val="en-US"/>
        </w:rPr>
        <w:t xml:space="preserve">Web APIs that you want to expose to rich applications on different devices </w:t>
      </w:r>
    </w:p>
    <w:p w14:paraId="2B67A368" w14:textId="77777777" w:rsidR="0088348C" w:rsidRPr="0088348C" w:rsidRDefault="0088348C" w:rsidP="004A5AF4">
      <w:pPr>
        <w:pStyle w:val="ConsultantGuidance"/>
        <w:numPr>
          <w:ilvl w:val="0"/>
          <w:numId w:val="12"/>
        </w:numPr>
        <w:spacing w:before="0" w:after="0"/>
        <w:rPr>
          <w:lang w:val="en-US"/>
        </w:rPr>
      </w:pPr>
      <w:r w:rsidRPr="0088348C">
        <w:rPr>
          <w:lang w:val="en-US"/>
        </w:rPr>
        <w:t xml:space="preserve">Applications hosted behind a Remote Desktop Gateway </w:t>
      </w:r>
    </w:p>
    <w:p w14:paraId="596F654B" w14:textId="77777777" w:rsidR="0088348C" w:rsidRPr="009F2DA8" w:rsidRDefault="0088348C" w:rsidP="009F2DA8">
      <w:pPr>
        <w:pStyle w:val="ConsultantGuidance"/>
      </w:pPr>
    </w:p>
    <w:tbl>
      <w:tblPr>
        <w:tblStyle w:val="SDMTemplateTable4"/>
        <w:tblW w:w="4867" w:type="pct"/>
        <w:tblLook w:val="04A0" w:firstRow="1" w:lastRow="0" w:firstColumn="1" w:lastColumn="0" w:noHBand="0" w:noVBand="1"/>
      </w:tblPr>
      <w:tblGrid>
        <w:gridCol w:w="3096"/>
        <w:gridCol w:w="6015"/>
      </w:tblGrid>
      <w:tr w:rsidR="00A67FC2" w14:paraId="63C0D529" w14:textId="77777777" w:rsidTr="00A67FC2">
        <w:trPr>
          <w:cnfStyle w:val="100000000000" w:firstRow="1" w:lastRow="0" w:firstColumn="0" w:lastColumn="0" w:oddVBand="0" w:evenVBand="0" w:oddHBand="0" w:evenHBand="0" w:firstRowFirstColumn="0" w:firstRowLastColumn="0" w:lastRowFirstColumn="0" w:lastRowLastColumn="0"/>
        </w:trPr>
        <w:tc>
          <w:tcPr>
            <w:tcW w:w="1699" w:type="pct"/>
          </w:tcPr>
          <w:p w14:paraId="31D6A769" w14:textId="77777777" w:rsidR="00A043C8" w:rsidRPr="00F4672C" w:rsidRDefault="009F2DA8" w:rsidP="007672E1">
            <w:r>
              <w:t>Application Name</w:t>
            </w:r>
          </w:p>
        </w:tc>
        <w:tc>
          <w:tcPr>
            <w:tcW w:w="3301" w:type="pct"/>
          </w:tcPr>
          <w:p w14:paraId="12E12E7B" w14:textId="77777777" w:rsidR="00A043C8" w:rsidRPr="00F4672C" w:rsidRDefault="00A043C8" w:rsidP="007672E1">
            <w:r>
              <w:t>Description</w:t>
            </w:r>
          </w:p>
        </w:tc>
      </w:tr>
      <w:tr w:rsidR="00A67FC2" w14:paraId="03AFF45F" w14:textId="77777777" w:rsidTr="00A67FC2">
        <w:trPr>
          <w:cnfStyle w:val="000000100000" w:firstRow="0" w:lastRow="0" w:firstColumn="0" w:lastColumn="0" w:oddVBand="0" w:evenVBand="0" w:oddHBand="1" w:evenHBand="0" w:firstRowFirstColumn="0" w:firstRowLastColumn="0" w:lastRowFirstColumn="0" w:lastRowLastColumn="0"/>
        </w:trPr>
        <w:tc>
          <w:tcPr>
            <w:tcW w:w="1699" w:type="pct"/>
          </w:tcPr>
          <w:p w14:paraId="77BE73BD" w14:textId="588126CB" w:rsidR="00A043C8" w:rsidRPr="00F4672C" w:rsidRDefault="009F2DA8" w:rsidP="009F2DA8">
            <w:pPr>
              <w:pStyle w:val="ConsultantGuidance"/>
            </w:pPr>
            <w:r>
              <w:t>&lt;Enter Application ame&gt;</w:t>
            </w:r>
          </w:p>
        </w:tc>
        <w:tc>
          <w:tcPr>
            <w:tcW w:w="3301" w:type="pct"/>
          </w:tcPr>
          <w:p w14:paraId="606AFE70" w14:textId="4FC829C7" w:rsidR="00A043C8" w:rsidRPr="00F4672C" w:rsidRDefault="009F2DA8" w:rsidP="009F2DA8">
            <w:pPr>
              <w:pStyle w:val="ConsultantGuidance"/>
            </w:pPr>
            <w:r>
              <w:t>&lt;Provide a brief description of the applicatio</w:t>
            </w:r>
            <w:r w:rsidR="0088348C">
              <w:t>n</w:t>
            </w:r>
          </w:p>
        </w:tc>
      </w:tr>
      <w:tr w:rsidR="00A67FC2" w14:paraId="5AA4BE46" w14:textId="77777777" w:rsidTr="00A67FC2">
        <w:trPr>
          <w:cnfStyle w:val="000000010000" w:firstRow="0" w:lastRow="0" w:firstColumn="0" w:lastColumn="0" w:oddVBand="0" w:evenVBand="0" w:oddHBand="0" w:evenHBand="1" w:firstRowFirstColumn="0" w:firstRowLastColumn="0" w:lastRowFirstColumn="0" w:lastRowLastColumn="0"/>
        </w:trPr>
        <w:tc>
          <w:tcPr>
            <w:tcW w:w="1699" w:type="pct"/>
          </w:tcPr>
          <w:p w14:paraId="103E8049" w14:textId="77777777" w:rsidR="009F2DA8" w:rsidRPr="00F4672C" w:rsidRDefault="009F2DA8" w:rsidP="009F2DA8">
            <w:pPr>
              <w:pStyle w:val="ConsultantGuidance"/>
            </w:pPr>
            <w:r>
              <w:t>&lt;Enter Application Name&gt;</w:t>
            </w:r>
          </w:p>
        </w:tc>
        <w:tc>
          <w:tcPr>
            <w:tcW w:w="3301" w:type="pct"/>
          </w:tcPr>
          <w:p w14:paraId="48CC2498" w14:textId="102E7BEF" w:rsidR="009F2DA8" w:rsidRPr="00F4672C" w:rsidRDefault="009F2DA8" w:rsidP="009F2DA8">
            <w:pPr>
              <w:pStyle w:val="ConsultantGuidance"/>
            </w:pPr>
            <w:r>
              <w:t xml:space="preserve">&lt;Provide a brief </w:t>
            </w:r>
            <w:r w:rsidR="0088348C">
              <w:t>description of the application</w:t>
            </w:r>
          </w:p>
        </w:tc>
      </w:tr>
      <w:tr w:rsidR="00A67FC2" w14:paraId="4DE005D5" w14:textId="77777777" w:rsidTr="00A67FC2">
        <w:trPr>
          <w:cnfStyle w:val="000000100000" w:firstRow="0" w:lastRow="0" w:firstColumn="0" w:lastColumn="0" w:oddVBand="0" w:evenVBand="0" w:oddHBand="1" w:evenHBand="0" w:firstRowFirstColumn="0" w:firstRowLastColumn="0" w:lastRowFirstColumn="0" w:lastRowLastColumn="0"/>
        </w:trPr>
        <w:tc>
          <w:tcPr>
            <w:tcW w:w="1699" w:type="pct"/>
          </w:tcPr>
          <w:p w14:paraId="7D246236" w14:textId="77777777" w:rsidR="009F2DA8" w:rsidRPr="00F4672C" w:rsidRDefault="009F2DA8" w:rsidP="009F2DA8">
            <w:pPr>
              <w:pStyle w:val="ConsultantGuidance"/>
            </w:pPr>
            <w:r>
              <w:t>&lt;Enter Application Name&gt;</w:t>
            </w:r>
          </w:p>
        </w:tc>
        <w:tc>
          <w:tcPr>
            <w:tcW w:w="3301" w:type="pct"/>
          </w:tcPr>
          <w:p w14:paraId="77D8A933" w14:textId="4AB2C28D" w:rsidR="009F2DA8" w:rsidRPr="00F4672C" w:rsidRDefault="009F2DA8" w:rsidP="009F2DA8">
            <w:pPr>
              <w:pStyle w:val="ConsultantGuidance"/>
              <w:keepNext/>
            </w:pPr>
            <w:r>
              <w:t xml:space="preserve">&lt;Provide a brief </w:t>
            </w:r>
            <w:r w:rsidR="0088348C">
              <w:t>description of the application</w:t>
            </w:r>
          </w:p>
        </w:tc>
      </w:tr>
    </w:tbl>
    <w:p w14:paraId="264CA368" w14:textId="3BEE1B76" w:rsidR="009F2DA8" w:rsidRDefault="009F2DA8">
      <w:pPr>
        <w:pStyle w:val="Caption"/>
      </w:pPr>
      <w:r>
        <w:t xml:space="preserve">Table </w:t>
      </w:r>
      <w:fldSimple w:instr=" SEQ Table \* ARABIC ">
        <w:r w:rsidR="000322C2">
          <w:rPr>
            <w:noProof/>
          </w:rPr>
          <w:t>3</w:t>
        </w:r>
      </w:fldSimple>
      <w:r>
        <w:t>: Ap</w:t>
      </w:r>
      <w:r w:rsidR="0088348C">
        <w:t>plications to be published via Azure Active Directory Application Proxy</w:t>
      </w:r>
    </w:p>
    <w:p w14:paraId="65259D41" w14:textId="28FD1D6A" w:rsidR="009F2DA8" w:rsidRDefault="00043B5F" w:rsidP="009F2DA8">
      <w:pPr>
        <w:pStyle w:val="Heading2Numbered"/>
      </w:pPr>
      <w:bookmarkStart w:id="8" w:name="_Toc508930349"/>
      <w:r>
        <w:t>Core</w:t>
      </w:r>
      <w:r w:rsidR="009F2DA8">
        <w:t xml:space="preserve"> Dependencies</w:t>
      </w:r>
      <w:bookmarkEnd w:id="8"/>
    </w:p>
    <w:p w14:paraId="6F0EA399" w14:textId="08C9155D" w:rsidR="009F2DA8" w:rsidRPr="004F4D0F" w:rsidRDefault="009F2DA8" w:rsidP="009F2DA8">
      <w:r>
        <w:t>The following</w:t>
      </w:r>
      <w:r w:rsidRPr="004F4D0F">
        <w:t xml:space="preserve"> </w:t>
      </w:r>
      <w:r w:rsidR="00912B7A">
        <w:t xml:space="preserve">core </w:t>
      </w:r>
      <w:r w:rsidRPr="004F4D0F">
        <w:t>dependen</w:t>
      </w:r>
      <w:r w:rsidR="00912B7A">
        <w:t xml:space="preserve">cies </w:t>
      </w:r>
      <w:r>
        <w:t xml:space="preserve">are </w:t>
      </w:r>
      <w:r w:rsidR="00AE5BEB">
        <w:t xml:space="preserve">required </w:t>
      </w:r>
      <w:r w:rsidR="00AC7870">
        <w:t xml:space="preserve">to </w:t>
      </w:r>
      <w:r w:rsidR="00207446">
        <w:t>publish applications through Azure AD Application Proxy</w:t>
      </w:r>
      <w:r w:rsidR="008A38C6">
        <w:t>.</w:t>
      </w:r>
    </w:p>
    <w:p w14:paraId="794B30E9" w14:textId="77777777" w:rsidR="00533C09" w:rsidRDefault="00533C09" w:rsidP="00533C09">
      <w:pPr>
        <w:pStyle w:val="ListBullet2"/>
        <w:numPr>
          <w:ilvl w:val="0"/>
          <w:numId w:val="0"/>
        </w:numPr>
        <w:ind w:left="720"/>
      </w:pPr>
    </w:p>
    <w:p w14:paraId="6CB74EE5" w14:textId="5CA239F8" w:rsidR="009F2DA8" w:rsidRPr="00D217AE" w:rsidRDefault="009F2DA8" w:rsidP="009F2DA8">
      <w:pPr>
        <w:pStyle w:val="NoteTitle"/>
        <w:rPr>
          <w:sz w:val="20"/>
          <w:szCs w:val="20"/>
        </w:rPr>
      </w:pPr>
      <w:r w:rsidRPr="2F909190">
        <w:rPr>
          <w:sz w:val="20"/>
          <w:szCs w:val="20"/>
        </w:rPr>
        <w:t>Note</w:t>
      </w:r>
    </w:p>
    <w:p w14:paraId="4F5AAA77" w14:textId="3702288C" w:rsidR="009F2DA8" w:rsidRPr="00D217AE" w:rsidRDefault="009F2DA8" w:rsidP="009F2DA8">
      <w:pPr>
        <w:pStyle w:val="Note"/>
        <w:rPr>
          <w:sz w:val="18"/>
        </w:rPr>
      </w:pPr>
      <w:r w:rsidRPr="00D217AE">
        <w:rPr>
          <w:sz w:val="18"/>
          <w:lang w:val="en"/>
        </w:rPr>
        <w:t xml:space="preserve">The availability of services and features for a Microsoft cloud service varies by country or region. Features within a service can be restricted for legal reasons in certain countries or regions. To see if a service or </w:t>
      </w:r>
      <w:r w:rsidRPr="00D217AE">
        <w:rPr>
          <w:sz w:val="18"/>
          <w:lang w:val="en"/>
        </w:rPr>
        <w:lastRenderedPageBreak/>
        <w:t>feature is available with or without restrictions, look for your country or region on the service’s license restrictions site.</w:t>
      </w:r>
      <w:r w:rsidRPr="2F909190">
        <w:rPr>
          <w:sz w:val="18"/>
        </w:rPr>
        <w:t xml:space="preserve"> </w:t>
      </w:r>
      <w:r w:rsidR="005C2516" w:rsidRPr="2F909190">
        <w:rPr>
          <w:sz w:val="18"/>
        </w:rPr>
        <w:t>Find m</w:t>
      </w:r>
      <w:r w:rsidRPr="2F909190">
        <w:rPr>
          <w:sz w:val="18"/>
        </w:rPr>
        <w:t>ore details</w:t>
      </w:r>
      <w:r w:rsidR="005C2516" w:rsidRPr="2F909190">
        <w:rPr>
          <w:sz w:val="18"/>
        </w:rPr>
        <w:t xml:space="preserve"> at</w:t>
      </w:r>
      <w:r w:rsidRPr="2F909190">
        <w:rPr>
          <w:sz w:val="18"/>
        </w:rPr>
        <w:t xml:space="preserve"> </w:t>
      </w:r>
      <w:hyperlink r:id="rId24" w:history="1">
        <w:r w:rsidRPr="2F909190">
          <w:rPr>
            <w:rStyle w:val="Hyperlink"/>
            <w:sz w:val="18"/>
          </w:rPr>
          <w:t>https://msdn.microsoft.com/en-us/library/azure/dn499825.aspx</w:t>
        </w:r>
      </w:hyperlink>
      <w:r w:rsidR="005C2516" w:rsidRPr="2F909190">
        <w:rPr>
          <w:rStyle w:val="Hyperlink"/>
          <w:sz w:val="18"/>
        </w:rPr>
        <w:t>.</w:t>
      </w:r>
    </w:p>
    <w:p w14:paraId="591BD4CA" w14:textId="77777777" w:rsidR="00573042" w:rsidRDefault="00573042" w:rsidP="00E00F7A"/>
    <w:p w14:paraId="183981B2" w14:textId="543A3BFA" w:rsidR="00E00F7A" w:rsidRDefault="007672E1" w:rsidP="00E00F7A">
      <w:r>
        <w:t>The following table illustrates the required components for this implementation</w:t>
      </w:r>
      <w:r w:rsidR="005C2516">
        <w:t>.</w:t>
      </w:r>
    </w:p>
    <w:tbl>
      <w:tblPr>
        <w:tblStyle w:val="SDMTemplateTable"/>
        <w:tblW w:w="0" w:type="auto"/>
        <w:tblLook w:val="0420" w:firstRow="1" w:lastRow="0" w:firstColumn="0" w:lastColumn="0" w:noHBand="0" w:noVBand="1"/>
      </w:tblPr>
      <w:tblGrid>
        <w:gridCol w:w="2340"/>
        <w:gridCol w:w="6793"/>
      </w:tblGrid>
      <w:tr w:rsidR="00A67FC2" w14:paraId="3D7B3771" w14:textId="77777777" w:rsidTr="006D2C09">
        <w:trPr>
          <w:cnfStyle w:val="100000000000" w:firstRow="1" w:lastRow="0" w:firstColumn="0" w:lastColumn="0" w:oddVBand="0" w:evenVBand="0" w:oddHBand="0" w:evenHBand="0" w:firstRowFirstColumn="0" w:firstRowLastColumn="0" w:lastRowFirstColumn="0" w:lastRowLastColumn="0"/>
        </w:trPr>
        <w:tc>
          <w:tcPr>
            <w:tcW w:w="2340" w:type="dxa"/>
            <w:tcBorders>
              <w:bottom w:val="single" w:sz="4" w:space="0" w:color="auto"/>
            </w:tcBorders>
          </w:tcPr>
          <w:p w14:paraId="0993194A" w14:textId="77777777" w:rsidR="007672E1" w:rsidRPr="004F4D0F" w:rsidRDefault="007672E1" w:rsidP="007672E1">
            <w:pPr>
              <w:pStyle w:val="CellBody"/>
              <w:rPr>
                <w:lang w:val="en-US"/>
              </w:rPr>
            </w:pPr>
            <w:r w:rsidRPr="004F4D0F">
              <w:rPr>
                <w:color w:val="FFFFFF" w:themeColor="background1"/>
                <w:lang w:val="en-US"/>
              </w:rPr>
              <w:t>Component</w:t>
            </w:r>
          </w:p>
        </w:tc>
        <w:tc>
          <w:tcPr>
            <w:tcW w:w="6793" w:type="dxa"/>
            <w:tcBorders>
              <w:bottom w:val="single" w:sz="4" w:space="0" w:color="auto"/>
            </w:tcBorders>
          </w:tcPr>
          <w:p w14:paraId="6B3DD0AC" w14:textId="77777777" w:rsidR="007672E1" w:rsidRPr="004F4D0F" w:rsidRDefault="007672E1" w:rsidP="007672E1">
            <w:pPr>
              <w:pStyle w:val="CellBody"/>
              <w:rPr>
                <w:lang w:val="en-US"/>
              </w:rPr>
            </w:pPr>
            <w:r w:rsidRPr="004F4D0F">
              <w:rPr>
                <w:color w:val="FFFFFF" w:themeColor="background1"/>
                <w:lang w:val="en-US"/>
              </w:rPr>
              <w:t>Description</w:t>
            </w:r>
          </w:p>
        </w:tc>
      </w:tr>
      <w:tr w:rsidR="00A67FC2" w14:paraId="159D9C45" w14:textId="77777777" w:rsidTr="00AF7BE8">
        <w:trPr>
          <w:cnfStyle w:val="000000100000" w:firstRow="0" w:lastRow="0" w:firstColumn="0" w:lastColumn="0" w:oddVBand="0" w:evenVBand="0" w:oddHBand="1" w:evenHBand="0"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3B0AC5B0" w14:textId="36066424" w:rsidR="007672E1" w:rsidRPr="004F4D0F" w:rsidRDefault="007672E1" w:rsidP="00AF7BE8">
            <w:pPr>
              <w:pStyle w:val="CellBody"/>
              <w:spacing w:after="240"/>
              <w:ind w:left="174" w:right="103"/>
              <w:rPr>
                <w:lang w:val="en-US"/>
              </w:rPr>
            </w:pPr>
            <w:r>
              <w:rPr>
                <w:lang w:val="en-US"/>
              </w:rPr>
              <w:t>Active Directory Domain Services (on-premises directory)</w:t>
            </w:r>
          </w:p>
        </w:tc>
        <w:tc>
          <w:tcPr>
            <w:tcW w:w="6793" w:type="dxa"/>
            <w:tcBorders>
              <w:top w:val="single" w:sz="4" w:space="0" w:color="auto"/>
              <w:left w:val="single" w:sz="4" w:space="0" w:color="auto"/>
              <w:bottom w:val="single" w:sz="4" w:space="0" w:color="auto"/>
              <w:right w:val="single" w:sz="4" w:space="0" w:color="auto"/>
            </w:tcBorders>
            <w:vAlign w:val="center"/>
          </w:tcPr>
          <w:p w14:paraId="274ED066" w14:textId="3D7E0EF8" w:rsidR="007672E1" w:rsidRPr="00854B01" w:rsidRDefault="007672E1" w:rsidP="002527B7">
            <w:pPr>
              <w:pStyle w:val="CellBody"/>
              <w:spacing w:after="240"/>
              <w:rPr>
                <w:i/>
              </w:rPr>
            </w:pPr>
            <w:r>
              <w:rPr>
                <w:rFonts w:cs="Segoe UI"/>
              </w:rPr>
              <w:t xml:space="preserve">Source of authority for </w:t>
            </w:r>
            <w:r w:rsidRPr="2F909190">
              <w:fldChar w:fldCharType="begin"/>
            </w:r>
            <w:r>
              <w:rPr>
                <w:rFonts w:cs="Segoe UI"/>
              </w:rPr>
              <w:instrText xml:space="preserve"> DOCPROPERTY  Customer  \* MERGEFORMAT </w:instrText>
            </w:r>
            <w:r w:rsidRPr="2F909190">
              <w:rPr>
                <w:rFonts w:cs="Segoe UI"/>
              </w:rPr>
              <w:fldChar w:fldCharType="separate"/>
            </w:r>
            <w:r w:rsidR="000322C2">
              <w:rPr>
                <w:rFonts w:cs="Segoe UI"/>
              </w:rPr>
              <w:t>&lt;Update Customer Name in Doc Properties&gt;</w:t>
            </w:r>
            <w:r w:rsidRPr="2F909190">
              <w:fldChar w:fldCharType="end"/>
            </w:r>
            <w:r>
              <w:rPr>
                <w:rFonts w:cs="Segoe UI"/>
              </w:rPr>
              <w:t xml:space="preserve"> identit</w:t>
            </w:r>
            <w:r w:rsidR="00DA3C16">
              <w:rPr>
                <w:rFonts w:cs="Segoe UI"/>
              </w:rPr>
              <w:t>ies and associated</w:t>
            </w:r>
            <w:r>
              <w:rPr>
                <w:rFonts w:cs="Segoe UI"/>
              </w:rPr>
              <w:t xml:space="preserve"> information</w:t>
            </w:r>
            <w:r w:rsidR="00C363ED">
              <w:rPr>
                <w:rFonts w:cs="Segoe UI"/>
              </w:rPr>
              <w:t>.</w:t>
            </w:r>
          </w:p>
        </w:tc>
      </w:tr>
      <w:tr w:rsidR="001A6D4C" w14:paraId="0197C09E" w14:textId="77777777" w:rsidTr="00AF7BE8">
        <w:trPr>
          <w:cnfStyle w:val="000000010000" w:firstRow="0" w:lastRow="0" w:firstColumn="0" w:lastColumn="0" w:oddVBand="0" w:evenVBand="0" w:oddHBand="0" w:evenHBand="1"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7244E6B0" w14:textId="0DBF129E" w:rsidR="001A6D4C" w:rsidRDefault="001A6D4C" w:rsidP="00AF7BE8">
            <w:pPr>
              <w:pStyle w:val="CellBody"/>
              <w:spacing w:after="240"/>
              <w:ind w:left="174" w:right="103"/>
              <w:rPr>
                <w:lang w:val="en-US"/>
              </w:rPr>
            </w:pPr>
            <w:r>
              <w:rPr>
                <w:lang w:val="en-US"/>
              </w:rPr>
              <w:t>Licensing</w:t>
            </w:r>
          </w:p>
        </w:tc>
        <w:tc>
          <w:tcPr>
            <w:tcW w:w="6793" w:type="dxa"/>
            <w:tcBorders>
              <w:top w:val="single" w:sz="4" w:space="0" w:color="auto"/>
              <w:left w:val="single" w:sz="4" w:space="0" w:color="auto"/>
              <w:bottom w:val="single" w:sz="4" w:space="0" w:color="auto"/>
              <w:right w:val="single" w:sz="4" w:space="0" w:color="auto"/>
            </w:tcBorders>
            <w:vAlign w:val="center"/>
          </w:tcPr>
          <w:p w14:paraId="554D4D6C" w14:textId="281118E3" w:rsidR="00E2469A" w:rsidRDefault="00E2469A" w:rsidP="001A6D4C">
            <w:r>
              <w:t xml:space="preserve">Azure </w:t>
            </w:r>
            <w:r w:rsidR="001A6D4C" w:rsidRPr="001A6D4C">
              <w:t>subscription that supports Azure Active Directory App Proxy</w:t>
            </w:r>
            <w:r>
              <w:t>:</w:t>
            </w:r>
          </w:p>
          <w:p w14:paraId="392AAD8E" w14:textId="79CFC612" w:rsidR="00E2469A" w:rsidRPr="00AF7BE8" w:rsidRDefault="00E2469A" w:rsidP="004A5AF4">
            <w:pPr>
              <w:pStyle w:val="ListParagraph"/>
              <w:numPr>
                <w:ilvl w:val="0"/>
                <w:numId w:val="25"/>
              </w:numPr>
              <w:spacing w:before="0" w:after="0"/>
            </w:pPr>
            <w:r w:rsidRPr="00AF7BE8">
              <w:t xml:space="preserve">A Basic subscription entitles you to App Proxy use only </w:t>
            </w:r>
          </w:p>
          <w:p w14:paraId="735DE487" w14:textId="6096126D" w:rsidR="00AF7BE8" w:rsidRPr="00AF7BE8" w:rsidRDefault="00E2469A" w:rsidP="004A5AF4">
            <w:pPr>
              <w:pStyle w:val="ListParagraph"/>
              <w:numPr>
                <w:ilvl w:val="0"/>
                <w:numId w:val="25"/>
              </w:numPr>
              <w:spacing w:before="0" w:after="0"/>
            </w:pPr>
            <w:r w:rsidRPr="00AF7BE8">
              <w:t xml:space="preserve">A Premium I or EMS E3 subscription provides additional value adds such as MFA &amp; Conditional Access, to name a few </w:t>
            </w:r>
          </w:p>
          <w:p w14:paraId="5852F542" w14:textId="77777777" w:rsidR="001A6D4C" w:rsidRPr="001A6D4C" w:rsidRDefault="001A6D4C" w:rsidP="00AF7BE8">
            <w:pPr>
              <w:pStyle w:val="ListParagraph"/>
              <w:spacing w:before="0" w:after="0"/>
              <w:ind w:left="720"/>
            </w:pPr>
          </w:p>
        </w:tc>
      </w:tr>
      <w:tr w:rsidR="00A67FC2" w14:paraId="40BD04D6" w14:textId="77777777" w:rsidTr="00AF7BE8">
        <w:trPr>
          <w:cnfStyle w:val="000000100000" w:firstRow="0" w:lastRow="0" w:firstColumn="0" w:lastColumn="0" w:oddVBand="0" w:evenVBand="0" w:oddHBand="1" w:evenHBand="0"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5A80B3EB" w14:textId="0DFC9A17" w:rsidR="007672E1" w:rsidRDefault="007672E1" w:rsidP="00AF7BE8">
            <w:pPr>
              <w:pStyle w:val="CellBody"/>
              <w:spacing w:after="240"/>
              <w:ind w:left="174" w:right="103"/>
              <w:rPr>
                <w:lang w:val="en-US"/>
              </w:rPr>
            </w:pPr>
            <w:r>
              <w:rPr>
                <w:lang w:val="en-US"/>
              </w:rPr>
              <w:t xml:space="preserve">Azure AD </w:t>
            </w:r>
            <w:r w:rsidR="00E62F35">
              <w:rPr>
                <w:lang w:val="en-US"/>
              </w:rPr>
              <w:t>Connect</w:t>
            </w:r>
          </w:p>
        </w:tc>
        <w:tc>
          <w:tcPr>
            <w:tcW w:w="6793" w:type="dxa"/>
            <w:tcBorders>
              <w:top w:val="single" w:sz="4" w:space="0" w:color="auto"/>
              <w:left w:val="single" w:sz="4" w:space="0" w:color="auto"/>
              <w:bottom w:val="single" w:sz="4" w:space="0" w:color="auto"/>
              <w:right w:val="single" w:sz="4" w:space="0" w:color="auto"/>
            </w:tcBorders>
            <w:vAlign w:val="center"/>
          </w:tcPr>
          <w:p w14:paraId="168328B2" w14:textId="215DECC8" w:rsidR="007672E1" w:rsidRDefault="00027470" w:rsidP="002527B7">
            <w:pPr>
              <w:pStyle w:val="CellBody"/>
              <w:keepNext/>
              <w:spacing w:after="240"/>
              <w:rPr>
                <w:rFonts w:cs="Segoe UI"/>
              </w:rPr>
            </w:pPr>
            <w:r w:rsidRPr="00027470">
              <w:t xml:space="preserve">Used to synchronize </w:t>
            </w:r>
            <w:r w:rsidR="00C363ED" w:rsidRPr="2F909190">
              <w:fldChar w:fldCharType="begin"/>
            </w:r>
            <w:r w:rsidR="00C363ED">
              <w:rPr>
                <w:rFonts w:cs="Segoe UI"/>
              </w:rPr>
              <w:instrText xml:space="preserve"> DOCPROPERTY  Customer  \* MERGEFORMAT </w:instrText>
            </w:r>
            <w:r w:rsidR="00C363ED" w:rsidRPr="2F909190">
              <w:rPr>
                <w:rFonts w:cs="Segoe UI"/>
              </w:rPr>
              <w:fldChar w:fldCharType="separate"/>
            </w:r>
            <w:r w:rsidR="00C363ED">
              <w:rPr>
                <w:rFonts w:cs="Segoe UI"/>
              </w:rPr>
              <w:t>&lt;Update Customer Name in Doc Properties&gt;</w:t>
            </w:r>
            <w:r w:rsidR="00C363ED" w:rsidRPr="2F909190">
              <w:fldChar w:fldCharType="end"/>
            </w:r>
            <w:r w:rsidR="00C363ED">
              <w:rPr>
                <w:rFonts w:cs="Segoe UI"/>
              </w:rPr>
              <w:t xml:space="preserve"> identities and associated information</w:t>
            </w:r>
            <w:r w:rsidRPr="00027470">
              <w:t xml:space="preserve"> from your on-premises AD DS environment(s) to the cloud</w:t>
            </w:r>
            <w:r w:rsidR="00757EF5">
              <w:t>,</w:t>
            </w:r>
            <w:r w:rsidRPr="00027470">
              <w:t xml:space="preserve"> thus populating </w:t>
            </w:r>
            <w:r w:rsidR="00E62F35">
              <w:t>your</w:t>
            </w:r>
            <w:r w:rsidRPr="00027470">
              <w:t xml:space="preserve"> Azure AD directory.</w:t>
            </w:r>
          </w:p>
        </w:tc>
      </w:tr>
      <w:tr w:rsidR="006D2C09" w14:paraId="290C1BA8" w14:textId="77777777" w:rsidTr="00AF7BE8">
        <w:trPr>
          <w:cnfStyle w:val="000000010000" w:firstRow="0" w:lastRow="0" w:firstColumn="0" w:lastColumn="0" w:oddVBand="0" w:evenVBand="0" w:oddHBand="0" w:evenHBand="1"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02B3CC0C" w14:textId="42773DC6" w:rsidR="006D2C09" w:rsidRDefault="006D2C09" w:rsidP="00AF7BE8">
            <w:pPr>
              <w:pStyle w:val="CellBody"/>
              <w:spacing w:after="240"/>
              <w:ind w:left="174" w:right="103"/>
              <w:rPr>
                <w:lang w:val="en-US"/>
              </w:rPr>
            </w:pPr>
            <w:r>
              <w:rPr>
                <w:lang w:val="en-US"/>
              </w:rPr>
              <w:t>Connector hardware requirements</w:t>
            </w:r>
          </w:p>
        </w:tc>
        <w:tc>
          <w:tcPr>
            <w:tcW w:w="6793" w:type="dxa"/>
            <w:tcBorders>
              <w:top w:val="single" w:sz="4" w:space="0" w:color="auto"/>
              <w:left w:val="single" w:sz="4" w:space="0" w:color="auto"/>
              <w:bottom w:val="single" w:sz="4" w:space="0" w:color="auto"/>
              <w:right w:val="single" w:sz="4" w:space="0" w:color="auto"/>
            </w:tcBorders>
            <w:vAlign w:val="center"/>
          </w:tcPr>
          <w:p w14:paraId="20433470" w14:textId="77777777" w:rsidR="0091764E" w:rsidRDefault="0091764E" w:rsidP="0091764E">
            <w:pPr>
              <w:pStyle w:val="CellBody"/>
              <w:keepNext/>
              <w:spacing w:before="0"/>
            </w:pPr>
          </w:p>
          <w:p w14:paraId="0CF3CD58" w14:textId="5B192BBC" w:rsidR="006D2C09" w:rsidRDefault="009B1ADF" w:rsidP="0091764E">
            <w:pPr>
              <w:pStyle w:val="CellBody"/>
              <w:keepNext/>
              <w:spacing w:before="0"/>
            </w:pPr>
            <w:r>
              <w:t>Capacity planning for the connector host</w:t>
            </w:r>
            <w:r w:rsidR="009F4DE6">
              <w:t xml:space="preserve"> should be based on a</w:t>
            </w:r>
            <w:r w:rsidR="006C7911">
              <w:t>ny</w:t>
            </w:r>
            <w:r w:rsidR="00027470" w:rsidRPr="00027470">
              <w:t xml:space="preserve"> </w:t>
            </w:r>
            <w:r w:rsidR="004B4C2E">
              <w:t xml:space="preserve">reasonably </w:t>
            </w:r>
            <w:r>
              <w:t>sized</w:t>
            </w:r>
            <w:r w:rsidR="004B4C2E">
              <w:t xml:space="preserve"> </w:t>
            </w:r>
            <w:r w:rsidR="00027470" w:rsidRPr="00027470">
              <w:t xml:space="preserve">server </w:t>
            </w:r>
            <w:r w:rsidR="006C7911">
              <w:t xml:space="preserve">capable of </w:t>
            </w:r>
            <w:r w:rsidR="00027470" w:rsidRPr="00027470">
              <w:t>running Windows Server 2012 R2 or 2016</w:t>
            </w:r>
            <w:r w:rsidR="00707902">
              <w:t>.</w:t>
            </w:r>
          </w:p>
          <w:p w14:paraId="2A9F2A42" w14:textId="77777777" w:rsidR="00934A92" w:rsidRDefault="00934A92" w:rsidP="0091764E">
            <w:pPr>
              <w:pStyle w:val="CellBody"/>
              <w:keepNext/>
              <w:spacing w:before="0"/>
            </w:pPr>
            <w:r>
              <w:t>Connector hosts can be either physical hardware or a VM</w:t>
            </w:r>
            <w:r w:rsidR="000835E1">
              <w:t xml:space="preserve"> run within any flavour of a hypervisor</w:t>
            </w:r>
          </w:p>
          <w:p w14:paraId="46A7A906" w14:textId="5BD23745" w:rsidR="0091764E" w:rsidRDefault="0091764E" w:rsidP="0091764E">
            <w:pPr>
              <w:pStyle w:val="CellBody"/>
              <w:keepNext/>
              <w:spacing w:before="0"/>
            </w:pPr>
          </w:p>
        </w:tc>
      </w:tr>
      <w:tr w:rsidR="006D2C09" w14:paraId="4E60B51C" w14:textId="77777777" w:rsidTr="00AF7BE8">
        <w:trPr>
          <w:cnfStyle w:val="000000100000" w:firstRow="0" w:lastRow="0" w:firstColumn="0" w:lastColumn="0" w:oddVBand="0" w:evenVBand="0" w:oddHBand="1" w:evenHBand="0"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5DFC45C6" w14:textId="6FAFAD73" w:rsidR="006D2C09" w:rsidRDefault="006D2C09" w:rsidP="00AF7BE8">
            <w:pPr>
              <w:pStyle w:val="CellBody"/>
              <w:spacing w:after="240"/>
              <w:ind w:left="174" w:right="103"/>
              <w:rPr>
                <w:lang w:val="en-US"/>
              </w:rPr>
            </w:pPr>
            <w:r>
              <w:rPr>
                <w:lang w:val="en-US"/>
              </w:rPr>
              <w:t>Connector placement</w:t>
            </w:r>
          </w:p>
        </w:tc>
        <w:tc>
          <w:tcPr>
            <w:tcW w:w="6793" w:type="dxa"/>
            <w:tcBorders>
              <w:top w:val="single" w:sz="4" w:space="0" w:color="auto"/>
              <w:left w:val="single" w:sz="4" w:space="0" w:color="auto"/>
              <w:bottom w:val="single" w:sz="4" w:space="0" w:color="auto"/>
              <w:right w:val="single" w:sz="4" w:space="0" w:color="auto"/>
            </w:tcBorders>
            <w:vAlign w:val="center"/>
          </w:tcPr>
          <w:p w14:paraId="0D66A4FD" w14:textId="5DF8A10C" w:rsidR="00DE4C75" w:rsidRDefault="00977F0F" w:rsidP="002527B7">
            <w:pPr>
              <w:pStyle w:val="CellBody"/>
              <w:keepNext/>
              <w:spacing w:after="240"/>
            </w:pPr>
            <w:r>
              <w:t xml:space="preserve">A connector host should </w:t>
            </w:r>
            <w:r w:rsidR="002342D4" w:rsidRPr="00027470">
              <w:t xml:space="preserve">be able to connect to the </w:t>
            </w:r>
            <w:r>
              <w:t xml:space="preserve">Azure </w:t>
            </w:r>
            <w:r w:rsidR="002342D4" w:rsidRPr="00027470">
              <w:t xml:space="preserve">Application Proxy services in </w:t>
            </w:r>
            <w:r w:rsidR="008047B3">
              <w:t>Azure</w:t>
            </w:r>
            <w:r w:rsidR="002342D4" w:rsidRPr="00027470">
              <w:t>, and the on-premises applications that you are publishing.</w:t>
            </w:r>
            <w:r>
              <w:t xml:space="preserve"> </w:t>
            </w:r>
            <w:r w:rsidR="002527B7">
              <w:t xml:space="preserve">In the interest of </w:t>
            </w:r>
            <w:r w:rsidR="00691171">
              <w:t>optimising the user experience, c</w:t>
            </w:r>
            <w:r w:rsidR="00FE17D3" w:rsidRPr="00FE17D3">
              <w:t>onnectors should be positioned as close to their respective published backend applications, as possible.</w:t>
            </w:r>
          </w:p>
          <w:p w14:paraId="320D96D8" w14:textId="41604633" w:rsidR="008047B3" w:rsidRDefault="00DE4C75" w:rsidP="002527B7">
            <w:pPr>
              <w:pStyle w:val="CellBody"/>
              <w:keepNext/>
              <w:spacing w:after="240"/>
            </w:pPr>
            <w:r>
              <w:t xml:space="preserve">Azure AD Application Proxy connectors cannot coexist on </w:t>
            </w:r>
            <w:r w:rsidR="001A101C">
              <w:t xml:space="preserve">a </w:t>
            </w:r>
            <w:r>
              <w:t xml:space="preserve">host </w:t>
            </w:r>
            <w:r w:rsidR="001A101C">
              <w:t xml:space="preserve">already </w:t>
            </w:r>
            <w:r>
              <w:t xml:space="preserve">running the Azure AD Pass-Through </w:t>
            </w:r>
            <w:r w:rsidR="001A101C">
              <w:t>A</w:t>
            </w:r>
            <w:r>
              <w:t>uthentication agent.</w:t>
            </w:r>
          </w:p>
        </w:tc>
      </w:tr>
      <w:tr w:rsidR="00DE4C75" w14:paraId="0D90F3F4" w14:textId="77777777" w:rsidTr="00AF7BE8">
        <w:trPr>
          <w:cnfStyle w:val="000000010000" w:firstRow="0" w:lastRow="0" w:firstColumn="0" w:lastColumn="0" w:oddVBand="0" w:evenVBand="0" w:oddHBand="0" w:evenHBand="1"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716405B6" w14:textId="6C47EBB8" w:rsidR="00DE4C75" w:rsidRDefault="00DE4C75" w:rsidP="00AF7BE8">
            <w:pPr>
              <w:pStyle w:val="CellBody"/>
              <w:spacing w:after="240"/>
              <w:ind w:left="174" w:right="103"/>
              <w:rPr>
                <w:lang w:val="en-US"/>
              </w:rPr>
            </w:pPr>
            <w:r>
              <w:rPr>
                <w:lang w:val="en-US"/>
              </w:rPr>
              <w:lastRenderedPageBreak/>
              <w:t>Connector network access requirements</w:t>
            </w:r>
          </w:p>
        </w:tc>
        <w:tc>
          <w:tcPr>
            <w:tcW w:w="6793" w:type="dxa"/>
            <w:tcBorders>
              <w:top w:val="single" w:sz="4" w:space="0" w:color="auto"/>
              <w:left w:val="single" w:sz="4" w:space="0" w:color="auto"/>
              <w:bottom w:val="single" w:sz="4" w:space="0" w:color="auto"/>
              <w:right w:val="single" w:sz="4" w:space="0" w:color="auto"/>
            </w:tcBorders>
            <w:vAlign w:val="center"/>
          </w:tcPr>
          <w:p w14:paraId="2854FBB2" w14:textId="77777777" w:rsidR="00DE4C75" w:rsidRPr="00807DB0" w:rsidRDefault="00DE4C75" w:rsidP="00807DB0">
            <w:pPr>
              <w:pStyle w:val="ListBullet2"/>
              <w:numPr>
                <w:ilvl w:val="0"/>
                <w:numId w:val="0"/>
              </w:numPr>
              <w:spacing w:after="0"/>
              <w:ind w:left="720" w:hanging="360"/>
              <w:rPr>
                <w:sz w:val="12"/>
                <w:szCs w:val="12"/>
              </w:rPr>
            </w:pPr>
          </w:p>
          <w:p w14:paraId="0CEB8BF2" w14:textId="3C24F580" w:rsidR="00DE4C75" w:rsidRDefault="001C3077" w:rsidP="004E4FE2">
            <w:pPr>
              <w:spacing w:before="0" w:after="0"/>
            </w:pPr>
            <w:r>
              <w:t>D</w:t>
            </w:r>
            <w:r w:rsidR="00147C9E">
              <w:t xml:space="preserve">eployed connectors will attempt to connect </w:t>
            </w:r>
            <w:r w:rsidR="000C592F">
              <w:t>to Azure over the following</w:t>
            </w:r>
            <w:r w:rsidR="00DE4C75">
              <w:t xml:space="preserve"> </w:t>
            </w:r>
            <w:r w:rsidR="000C592F">
              <w:t>p</w:t>
            </w:r>
            <w:r w:rsidR="00DE4C75">
              <w:t>orts</w:t>
            </w:r>
            <w:r w:rsidR="000C592F">
              <w:t>:</w:t>
            </w:r>
          </w:p>
          <w:p w14:paraId="43646E26" w14:textId="0530D081" w:rsidR="00DE4C75" w:rsidRPr="00E82C57" w:rsidRDefault="00DE4C75" w:rsidP="004A5AF4">
            <w:pPr>
              <w:pStyle w:val="ListParagraph"/>
              <w:numPr>
                <w:ilvl w:val="0"/>
                <w:numId w:val="26"/>
              </w:numPr>
              <w:spacing w:before="0" w:after="0"/>
            </w:pPr>
            <w:r w:rsidRPr="00E82C57">
              <w:t xml:space="preserve">80: </w:t>
            </w:r>
            <w:r w:rsidR="00807DB0">
              <w:t>Used for d</w:t>
            </w:r>
            <w:r w:rsidRPr="00E82C57">
              <w:t xml:space="preserve">ownloading certificate revocation lists (CRLs) </w:t>
            </w:r>
            <w:r w:rsidR="003C24EF">
              <w:t>when</w:t>
            </w:r>
            <w:r w:rsidRPr="00E82C57">
              <w:t xml:space="preserve"> validating the SSL certificate</w:t>
            </w:r>
            <w:r w:rsidR="00807DB0">
              <w:t xml:space="preserve">s </w:t>
            </w:r>
            <w:r w:rsidR="003C24EF">
              <w:t>bound to our Azure endpoints</w:t>
            </w:r>
          </w:p>
          <w:p w14:paraId="7EE27A39" w14:textId="0649E4FA" w:rsidR="00DE4C75" w:rsidRPr="00E82C57" w:rsidRDefault="00DE4C75" w:rsidP="004A5AF4">
            <w:pPr>
              <w:pStyle w:val="ListParagraph"/>
              <w:numPr>
                <w:ilvl w:val="0"/>
                <w:numId w:val="26"/>
              </w:numPr>
              <w:spacing w:before="0" w:after="0"/>
            </w:pPr>
            <w:r w:rsidRPr="00E82C57">
              <w:t xml:space="preserve">443: All outbound communication with the </w:t>
            </w:r>
            <w:r w:rsidR="000D5724">
              <w:t xml:space="preserve">Azure </w:t>
            </w:r>
            <w:r w:rsidRPr="00E82C57">
              <w:t>Application Proxy service</w:t>
            </w:r>
            <w:r w:rsidR="000D5724">
              <w:t xml:space="preserve"> are encrypted over TLS 1.2</w:t>
            </w:r>
          </w:p>
          <w:p w14:paraId="223D01C7" w14:textId="5B2B8925" w:rsidR="00395C2E" w:rsidRPr="00A9109B" w:rsidRDefault="00395C2E" w:rsidP="00395C2E">
            <w:r w:rsidRPr="00A9109B">
              <w:t>A connector host’s Application Proxy service and its associated Updater service both run in the machine context, so would have no way of interacting with an outbound proxy that requires authentication. For this reason, we would recommend that all outbound traffic originating from a connector host is allowed through a forward proxy without being challenged.</w:t>
            </w:r>
          </w:p>
          <w:p w14:paraId="1979E505" w14:textId="77777777" w:rsidR="00395C2E" w:rsidRDefault="00395C2E" w:rsidP="00395C2E">
            <w:pPr>
              <w:pStyle w:val="CellBody"/>
              <w:keepNext/>
              <w:spacing w:after="240"/>
            </w:pPr>
            <w:r>
              <w:t>Note that terminating of connector traffic is not supported and will inevitably the connector from establishing a secure channel with its associated tenant, and other key endpoints, so please avoid all forms of inline inspection on outbound communications to the WWW.</w:t>
            </w:r>
          </w:p>
          <w:p w14:paraId="253C18D2" w14:textId="6D0E1265" w:rsidR="00DE4C75" w:rsidRPr="000C592F" w:rsidRDefault="00395C2E" w:rsidP="00395C2E">
            <w:pPr>
              <w:pStyle w:val="ListBullet2"/>
              <w:numPr>
                <w:ilvl w:val="0"/>
                <w:numId w:val="0"/>
              </w:numPr>
            </w:pPr>
            <w:r>
              <w:t>By the same token, load balancing of the Proxy connectors themselves is also not supported, or even necessary.</w:t>
            </w:r>
          </w:p>
        </w:tc>
      </w:tr>
      <w:tr w:rsidR="006D2C09" w14:paraId="18F37D24" w14:textId="77777777" w:rsidTr="00AF7BE8">
        <w:trPr>
          <w:cnfStyle w:val="000000100000" w:firstRow="0" w:lastRow="0" w:firstColumn="0" w:lastColumn="0" w:oddVBand="0" w:evenVBand="0" w:oddHBand="1" w:evenHBand="0" w:firstRowFirstColumn="0" w:firstRowLastColumn="0" w:lastRowFirstColumn="0" w:lastRowLastColumn="0"/>
        </w:trPr>
        <w:tc>
          <w:tcPr>
            <w:tcW w:w="2340" w:type="dxa"/>
            <w:tcBorders>
              <w:top w:val="single" w:sz="4" w:space="0" w:color="auto"/>
              <w:left w:val="single" w:sz="4" w:space="0" w:color="auto"/>
              <w:bottom w:val="single" w:sz="4" w:space="0" w:color="auto"/>
              <w:right w:val="single" w:sz="4" w:space="0" w:color="auto"/>
            </w:tcBorders>
            <w:vAlign w:val="center"/>
          </w:tcPr>
          <w:p w14:paraId="135BF0B8" w14:textId="78C0A670" w:rsidR="006D2C09" w:rsidRDefault="006D2C09" w:rsidP="00AF7BE8">
            <w:pPr>
              <w:pStyle w:val="CellBody"/>
              <w:spacing w:after="240"/>
              <w:ind w:left="174" w:right="103"/>
              <w:rPr>
                <w:lang w:val="en-US"/>
              </w:rPr>
            </w:pPr>
            <w:r>
              <w:rPr>
                <w:lang w:val="en-US"/>
              </w:rPr>
              <w:t>Connector domain join requirements</w:t>
            </w:r>
          </w:p>
        </w:tc>
        <w:tc>
          <w:tcPr>
            <w:tcW w:w="6793" w:type="dxa"/>
            <w:tcBorders>
              <w:top w:val="single" w:sz="4" w:space="0" w:color="auto"/>
              <w:left w:val="single" w:sz="4" w:space="0" w:color="auto"/>
              <w:bottom w:val="single" w:sz="4" w:space="0" w:color="auto"/>
              <w:right w:val="single" w:sz="4" w:space="0" w:color="auto"/>
            </w:tcBorders>
            <w:vAlign w:val="center"/>
          </w:tcPr>
          <w:p w14:paraId="492E86BB" w14:textId="1D59CF59" w:rsidR="006D2C09" w:rsidRPr="00210976" w:rsidRDefault="00210976" w:rsidP="002527B7">
            <w:pPr>
              <w:pStyle w:val="CellBody"/>
              <w:keepNext/>
              <w:spacing w:after="240"/>
              <w:rPr>
                <w:lang w:val="en-US"/>
              </w:rPr>
            </w:pPr>
            <w:r w:rsidRPr="00210976">
              <w:rPr>
                <w:lang w:val="en-US"/>
              </w:rPr>
              <w:t>For single sign-on to your published applications using Kerberos Constrained Delegation, th</w:t>
            </w:r>
            <w:r w:rsidR="00757EF5">
              <w:rPr>
                <w:lang w:val="en-US"/>
              </w:rPr>
              <w:t xml:space="preserve">e </w:t>
            </w:r>
            <w:r w:rsidR="00751842">
              <w:rPr>
                <w:lang w:val="en-US"/>
              </w:rPr>
              <w:t xml:space="preserve">connector host </w:t>
            </w:r>
            <w:r w:rsidRPr="00210976">
              <w:rPr>
                <w:lang w:val="en-US"/>
              </w:rPr>
              <w:t>should be domain-joined in the same AD domain as the applications that you are publishing. For information, see KCD for single sign-on with Application Proxy.</w:t>
            </w:r>
          </w:p>
        </w:tc>
      </w:tr>
    </w:tbl>
    <w:p w14:paraId="2E6F6D38" w14:textId="1C103620" w:rsidR="007672E1" w:rsidRDefault="005E4B64" w:rsidP="005E4B64">
      <w:pPr>
        <w:pStyle w:val="Caption"/>
      </w:pPr>
      <w:r>
        <w:t xml:space="preserve">Table </w:t>
      </w:r>
      <w:fldSimple w:instr=" SEQ Table \* ARABIC ">
        <w:r w:rsidR="000322C2">
          <w:rPr>
            <w:noProof/>
          </w:rPr>
          <w:t>4</w:t>
        </w:r>
      </w:fldSimple>
      <w:r>
        <w:t>: Infrastructure Dependencies</w:t>
      </w:r>
    </w:p>
    <w:p w14:paraId="03BDD144" w14:textId="3D649F4A" w:rsidR="009F2DA8" w:rsidRDefault="00E97A78" w:rsidP="009F2DA8">
      <w:pPr>
        <w:pStyle w:val="Heading2Numbered"/>
      </w:pPr>
      <w:bookmarkStart w:id="9" w:name="_Toc508930350"/>
      <w:r>
        <w:t>Applications Discovery</w:t>
      </w:r>
      <w:bookmarkEnd w:id="9"/>
    </w:p>
    <w:p w14:paraId="2411E1F7" w14:textId="63E754FB" w:rsidR="005E4B64" w:rsidRPr="004F4D0F" w:rsidRDefault="005E4B64" w:rsidP="005E4B64">
      <w:pPr>
        <w:rPr>
          <w:lang w:eastAsia="ja-JP"/>
        </w:rPr>
      </w:pPr>
      <w:r w:rsidRPr="004F4D0F">
        <w:rPr>
          <w:lang w:eastAsia="ja-JP"/>
        </w:rPr>
        <w:t xml:space="preserve">This section details </w:t>
      </w:r>
      <w:r w:rsidR="00E97A78">
        <w:rPr>
          <w:lang w:eastAsia="ja-JP"/>
        </w:rPr>
        <w:t>the applications discussed and the application insights during the kick off workshop</w:t>
      </w:r>
      <w:r w:rsidR="005C0344">
        <w:rPr>
          <w:lang w:eastAsia="ja-JP"/>
        </w:rPr>
        <w:t>,</w:t>
      </w:r>
      <w:r w:rsidR="00E97A78">
        <w:rPr>
          <w:lang w:eastAsia="ja-JP"/>
        </w:rPr>
        <w:t xml:space="preserve"> as part of the assessment phase.</w:t>
      </w:r>
    </w:p>
    <w:tbl>
      <w:tblPr>
        <w:tblStyle w:val="SDMTemplateTable"/>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326"/>
        <w:gridCol w:w="1514"/>
        <w:gridCol w:w="2117"/>
        <w:gridCol w:w="2126"/>
        <w:gridCol w:w="2268"/>
      </w:tblGrid>
      <w:tr w:rsidR="003C3EAB" w14:paraId="69A26EEB" w14:textId="27E3F091" w:rsidTr="00F53BC9">
        <w:trPr>
          <w:cnfStyle w:val="100000000000" w:firstRow="1" w:lastRow="0" w:firstColumn="0" w:lastColumn="0" w:oddVBand="0" w:evenVBand="0" w:oddHBand="0" w:evenHBand="0" w:firstRowFirstColumn="0" w:firstRowLastColumn="0" w:lastRowFirstColumn="0" w:lastRowLastColumn="0"/>
        </w:trPr>
        <w:tc>
          <w:tcPr>
            <w:tcW w:w="1326" w:type="dxa"/>
          </w:tcPr>
          <w:p w14:paraId="5D16866A" w14:textId="3198B7E7" w:rsidR="003C3EAB" w:rsidRPr="004F4D0F" w:rsidRDefault="003C3EAB" w:rsidP="00735638">
            <w:pPr>
              <w:spacing w:before="0"/>
              <w:rPr>
                <w:rFonts w:cs="Segoe UI"/>
                <w:iCs/>
                <w:sz w:val="20"/>
                <w:szCs w:val="20"/>
              </w:rPr>
            </w:pPr>
            <w:r>
              <w:rPr>
                <w:rFonts w:cs="Segoe UI"/>
                <w:iCs/>
                <w:sz w:val="20"/>
                <w:szCs w:val="20"/>
              </w:rPr>
              <w:t>Application Name</w:t>
            </w:r>
          </w:p>
        </w:tc>
        <w:tc>
          <w:tcPr>
            <w:tcW w:w="1514" w:type="dxa"/>
          </w:tcPr>
          <w:p w14:paraId="442F6780" w14:textId="758884B2" w:rsidR="003C3EAB" w:rsidRPr="004F4D0F" w:rsidRDefault="00F53BC9" w:rsidP="00735638">
            <w:pPr>
              <w:spacing w:before="0"/>
              <w:rPr>
                <w:rFonts w:cs="Segoe UI"/>
                <w:iCs/>
                <w:sz w:val="20"/>
                <w:szCs w:val="20"/>
              </w:rPr>
            </w:pPr>
            <w:r w:rsidRPr="00F53BC9">
              <w:rPr>
                <w:rFonts w:cs="Segoe UI"/>
                <w:iCs/>
                <w:sz w:val="20"/>
                <w:szCs w:val="20"/>
                <w:lang w:val="en-GB"/>
              </w:rPr>
              <w:t>Application Platform: IIS, Apache, Tomcat, NGINX</w:t>
            </w:r>
            <w:r>
              <w:rPr>
                <w:rFonts w:cs="Segoe UI"/>
                <w:iCs/>
                <w:sz w:val="20"/>
                <w:szCs w:val="20"/>
              </w:rPr>
              <w:t xml:space="preserve"> </w:t>
            </w:r>
          </w:p>
        </w:tc>
        <w:tc>
          <w:tcPr>
            <w:tcW w:w="2117" w:type="dxa"/>
          </w:tcPr>
          <w:p w14:paraId="70AD7713" w14:textId="346C39FA" w:rsidR="003C3EAB" w:rsidRDefault="003C3EAB" w:rsidP="00735638">
            <w:pPr>
              <w:spacing w:before="0"/>
              <w:rPr>
                <w:rFonts w:cs="Segoe UI"/>
                <w:iCs/>
                <w:sz w:val="20"/>
                <w:szCs w:val="20"/>
              </w:rPr>
            </w:pPr>
            <w:r>
              <w:rPr>
                <w:rFonts w:cs="Segoe UI"/>
                <w:iCs/>
                <w:sz w:val="20"/>
                <w:szCs w:val="20"/>
              </w:rPr>
              <w:t>Application Type: SharePoint, SAP, CRM, Custom, Rich Client, Citrix, RDG</w:t>
            </w:r>
          </w:p>
        </w:tc>
        <w:tc>
          <w:tcPr>
            <w:tcW w:w="2126" w:type="dxa"/>
          </w:tcPr>
          <w:p w14:paraId="2D84947B" w14:textId="2071CAEE" w:rsidR="003C3EAB" w:rsidRPr="00F77E8C" w:rsidRDefault="00F77E8C" w:rsidP="00735638">
            <w:pPr>
              <w:spacing w:before="0"/>
              <w:rPr>
                <w:rFonts w:cs="Segoe UI"/>
                <w:iCs/>
                <w:sz w:val="20"/>
                <w:szCs w:val="20"/>
                <w:lang w:val="en-GB"/>
              </w:rPr>
            </w:pPr>
            <w:r>
              <w:rPr>
                <w:rFonts w:cs="Segoe UI"/>
                <w:iCs/>
                <w:sz w:val="20"/>
                <w:szCs w:val="20"/>
              </w:rPr>
              <w:t>Authentication Type: FBA, SAML, WIA, LDAP, Custom, OAuth</w:t>
            </w:r>
          </w:p>
        </w:tc>
        <w:tc>
          <w:tcPr>
            <w:tcW w:w="2268" w:type="dxa"/>
          </w:tcPr>
          <w:p w14:paraId="6E90BD9E" w14:textId="54579C5E" w:rsidR="003C3EAB" w:rsidRDefault="003C3EAB" w:rsidP="00EB2A4A">
            <w:pPr>
              <w:spacing w:before="0"/>
              <w:rPr>
                <w:rFonts w:cs="Segoe UI"/>
                <w:iCs/>
                <w:sz w:val="20"/>
                <w:szCs w:val="20"/>
              </w:rPr>
            </w:pPr>
            <w:r w:rsidRPr="2F909190">
              <w:rPr>
                <w:rFonts w:cs="Segoe UI"/>
              </w:rPr>
              <w:t xml:space="preserve">Current </w:t>
            </w:r>
            <w:r>
              <w:rPr>
                <w:rFonts w:cs="Segoe UI"/>
                <w:iCs/>
                <w:sz w:val="20"/>
                <w:szCs w:val="20"/>
              </w:rPr>
              <w:t>Remote Access Method</w:t>
            </w:r>
          </w:p>
        </w:tc>
      </w:tr>
      <w:tr w:rsidR="003C3EAB" w14:paraId="3293F856" w14:textId="41C75986" w:rsidTr="00F53BC9">
        <w:trPr>
          <w:cnfStyle w:val="000000100000" w:firstRow="0" w:lastRow="0" w:firstColumn="0" w:lastColumn="0" w:oddVBand="0" w:evenVBand="0" w:oddHBand="1" w:evenHBand="0" w:firstRowFirstColumn="0" w:firstRowLastColumn="0" w:lastRowFirstColumn="0" w:lastRowLastColumn="0"/>
        </w:trPr>
        <w:tc>
          <w:tcPr>
            <w:tcW w:w="1326" w:type="dxa"/>
          </w:tcPr>
          <w:p w14:paraId="178609E9" w14:textId="3F098E4E" w:rsidR="003C3EAB" w:rsidRPr="004F4D0F" w:rsidRDefault="003C3EAB" w:rsidP="005E4B64">
            <w:pPr>
              <w:pStyle w:val="CellBody"/>
              <w:rPr>
                <w:lang w:val="en-US"/>
              </w:rPr>
            </w:pPr>
            <w:r>
              <w:rPr>
                <w:lang w:val="en-US"/>
              </w:rPr>
              <w:t>Application1</w:t>
            </w:r>
          </w:p>
        </w:tc>
        <w:tc>
          <w:tcPr>
            <w:tcW w:w="1514" w:type="dxa"/>
          </w:tcPr>
          <w:p w14:paraId="0C36EFA3" w14:textId="33669B3F" w:rsidR="003C3EAB" w:rsidRPr="004F4D0F" w:rsidRDefault="003C3EAB" w:rsidP="005E4B64">
            <w:pPr>
              <w:pStyle w:val="CellBody"/>
              <w:rPr>
                <w:szCs w:val="20"/>
                <w:lang w:val="en-US"/>
              </w:rPr>
            </w:pPr>
          </w:p>
        </w:tc>
        <w:tc>
          <w:tcPr>
            <w:tcW w:w="2117" w:type="dxa"/>
          </w:tcPr>
          <w:p w14:paraId="19672064" w14:textId="77777777" w:rsidR="003C3EAB" w:rsidRPr="004F4D0F" w:rsidRDefault="003C3EAB" w:rsidP="005E4B64">
            <w:pPr>
              <w:pStyle w:val="CellBody"/>
              <w:rPr>
                <w:szCs w:val="20"/>
                <w:lang w:val="en-US"/>
              </w:rPr>
            </w:pPr>
          </w:p>
        </w:tc>
        <w:tc>
          <w:tcPr>
            <w:tcW w:w="2126" w:type="dxa"/>
          </w:tcPr>
          <w:p w14:paraId="2253FBD5" w14:textId="77777777" w:rsidR="003C3EAB" w:rsidRPr="004F4D0F" w:rsidRDefault="003C3EAB" w:rsidP="005E4B64">
            <w:pPr>
              <w:pStyle w:val="CellBody"/>
              <w:rPr>
                <w:szCs w:val="20"/>
                <w:lang w:val="en-US"/>
              </w:rPr>
            </w:pPr>
          </w:p>
        </w:tc>
        <w:tc>
          <w:tcPr>
            <w:tcW w:w="2268" w:type="dxa"/>
          </w:tcPr>
          <w:p w14:paraId="17C23EBA" w14:textId="68CB0B87" w:rsidR="003C3EAB" w:rsidRPr="004F4D0F" w:rsidRDefault="003C3EAB" w:rsidP="005E4B64">
            <w:pPr>
              <w:pStyle w:val="CellBody"/>
              <w:rPr>
                <w:lang w:val="en-US"/>
              </w:rPr>
            </w:pPr>
            <w:r w:rsidRPr="2F909190">
              <w:rPr>
                <w:lang w:val="en-US"/>
              </w:rPr>
              <w:t>F5 with MFA</w:t>
            </w:r>
          </w:p>
        </w:tc>
      </w:tr>
      <w:tr w:rsidR="003C3EAB" w14:paraId="53ED4AC2" w14:textId="11ED1F45" w:rsidTr="00F53BC9">
        <w:trPr>
          <w:cnfStyle w:val="000000010000" w:firstRow="0" w:lastRow="0" w:firstColumn="0" w:lastColumn="0" w:oddVBand="0" w:evenVBand="0" w:oddHBand="0" w:evenHBand="1" w:firstRowFirstColumn="0" w:firstRowLastColumn="0" w:lastRowFirstColumn="0" w:lastRowLastColumn="0"/>
        </w:trPr>
        <w:tc>
          <w:tcPr>
            <w:tcW w:w="1326" w:type="dxa"/>
          </w:tcPr>
          <w:p w14:paraId="5A78E09F" w14:textId="738B3CB0" w:rsidR="003C3EAB" w:rsidRDefault="003C3EAB" w:rsidP="005E4B64">
            <w:pPr>
              <w:pStyle w:val="CellBody"/>
              <w:rPr>
                <w:lang w:val="en-US"/>
              </w:rPr>
            </w:pPr>
            <w:r>
              <w:rPr>
                <w:lang w:val="en-US"/>
              </w:rPr>
              <w:t>Application2</w:t>
            </w:r>
          </w:p>
        </w:tc>
        <w:tc>
          <w:tcPr>
            <w:tcW w:w="1514" w:type="dxa"/>
          </w:tcPr>
          <w:p w14:paraId="6A4E2BA5" w14:textId="77777777" w:rsidR="003C3EAB" w:rsidRPr="004F4D0F" w:rsidRDefault="003C3EAB" w:rsidP="005E4B64">
            <w:pPr>
              <w:pStyle w:val="CellBody"/>
              <w:rPr>
                <w:szCs w:val="20"/>
                <w:lang w:val="en-US"/>
              </w:rPr>
            </w:pPr>
          </w:p>
        </w:tc>
        <w:tc>
          <w:tcPr>
            <w:tcW w:w="2117" w:type="dxa"/>
          </w:tcPr>
          <w:p w14:paraId="089AD7AC" w14:textId="77777777" w:rsidR="003C3EAB" w:rsidRPr="004F4D0F" w:rsidRDefault="003C3EAB" w:rsidP="005E4B64">
            <w:pPr>
              <w:pStyle w:val="CellBody"/>
              <w:rPr>
                <w:szCs w:val="20"/>
                <w:lang w:val="en-US"/>
              </w:rPr>
            </w:pPr>
          </w:p>
        </w:tc>
        <w:tc>
          <w:tcPr>
            <w:tcW w:w="2126" w:type="dxa"/>
          </w:tcPr>
          <w:p w14:paraId="53F37245" w14:textId="77777777" w:rsidR="003C3EAB" w:rsidRPr="004F4D0F" w:rsidRDefault="003C3EAB" w:rsidP="005E4B64">
            <w:pPr>
              <w:pStyle w:val="CellBody"/>
              <w:rPr>
                <w:szCs w:val="20"/>
                <w:lang w:val="en-US"/>
              </w:rPr>
            </w:pPr>
          </w:p>
        </w:tc>
        <w:tc>
          <w:tcPr>
            <w:tcW w:w="2268" w:type="dxa"/>
          </w:tcPr>
          <w:p w14:paraId="50D5484C" w14:textId="262A07DA" w:rsidR="003C3EAB" w:rsidRPr="004F4D0F" w:rsidRDefault="003C3EAB" w:rsidP="005E4B64">
            <w:pPr>
              <w:pStyle w:val="CellBody"/>
              <w:rPr>
                <w:lang w:val="en-US"/>
              </w:rPr>
            </w:pPr>
            <w:r w:rsidRPr="2F909190">
              <w:rPr>
                <w:lang w:val="en-US"/>
              </w:rPr>
              <w:t>VPN</w:t>
            </w:r>
          </w:p>
        </w:tc>
      </w:tr>
      <w:tr w:rsidR="003C3EAB" w14:paraId="5CD1B2B4" w14:textId="21436839" w:rsidTr="00F53BC9">
        <w:trPr>
          <w:cnfStyle w:val="000000100000" w:firstRow="0" w:lastRow="0" w:firstColumn="0" w:lastColumn="0" w:oddVBand="0" w:evenVBand="0" w:oddHBand="1" w:evenHBand="0" w:firstRowFirstColumn="0" w:firstRowLastColumn="0" w:lastRowFirstColumn="0" w:lastRowLastColumn="0"/>
        </w:trPr>
        <w:tc>
          <w:tcPr>
            <w:tcW w:w="1326" w:type="dxa"/>
          </w:tcPr>
          <w:p w14:paraId="71AAD6F4" w14:textId="0C7FAD3D" w:rsidR="003C3EAB" w:rsidRPr="004F4D0F" w:rsidRDefault="003C3EAB" w:rsidP="00735638">
            <w:pPr>
              <w:pStyle w:val="CellBody"/>
              <w:rPr>
                <w:lang w:val="en-US"/>
              </w:rPr>
            </w:pPr>
            <w:r w:rsidRPr="2F909190">
              <w:rPr>
                <w:lang w:val="en-US"/>
              </w:rPr>
              <w:t>Application3</w:t>
            </w:r>
          </w:p>
        </w:tc>
        <w:tc>
          <w:tcPr>
            <w:tcW w:w="1514" w:type="dxa"/>
          </w:tcPr>
          <w:p w14:paraId="42053511" w14:textId="142E7A43" w:rsidR="003C3EAB" w:rsidRPr="004F4D0F" w:rsidRDefault="003C3EAB" w:rsidP="00735638">
            <w:pPr>
              <w:pStyle w:val="CellBody"/>
              <w:rPr>
                <w:szCs w:val="20"/>
                <w:lang w:val="en-US"/>
              </w:rPr>
            </w:pPr>
          </w:p>
        </w:tc>
        <w:tc>
          <w:tcPr>
            <w:tcW w:w="2117" w:type="dxa"/>
          </w:tcPr>
          <w:p w14:paraId="26F9EF5D" w14:textId="77777777" w:rsidR="003C3EAB" w:rsidRPr="004F4D0F" w:rsidRDefault="003C3EAB" w:rsidP="00735638">
            <w:pPr>
              <w:pStyle w:val="CellBody"/>
              <w:rPr>
                <w:szCs w:val="20"/>
                <w:lang w:val="en-US"/>
              </w:rPr>
            </w:pPr>
          </w:p>
        </w:tc>
        <w:tc>
          <w:tcPr>
            <w:tcW w:w="2126" w:type="dxa"/>
          </w:tcPr>
          <w:p w14:paraId="1B29787E" w14:textId="77777777" w:rsidR="003C3EAB" w:rsidRPr="004F4D0F" w:rsidRDefault="003C3EAB" w:rsidP="00735638">
            <w:pPr>
              <w:pStyle w:val="CellBody"/>
              <w:rPr>
                <w:szCs w:val="20"/>
                <w:lang w:val="en-US"/>
              </w:rPr>
            </w:pPr>
          </w:p>
        </w:tc>
        <w:tc>
          <w:tcPr>
            <w:tcW w:w="2268" w:type="dxa"/>
          </w:tcPr>
          <w:p w14:paraId="320219AA" w14:textId="3ACA57C3" w:rsidR="003C3EAB" w:rsidRPr="004F4D0F" w:rsidRDefault="003C3EAB" w:rsidP="00735638">
            <w:pPr>
              <w:pStyle w:val="CellBody"/>
              <w:rPr>
                <w:lang w:val="en-US"/>
              </w:rPr>
            </w:pPr>
            <w:r w:rsidRPr="2F909190">
              <w:rPr>
                <w:lang w:val="en-US"/>
              </w:rPr>
              <w:t>UAG/TMG</w:t>
            </w:r>
          </w:p>
        </w:tc>
      </w:tr>
    </w:tbl>
    <w:p w14:paraId="73C181F3" w14:textId="67BB5022" w:rsidR="005E4B64" w:rsidRDefault="005E4B64" w:rsidP="005E4B64">
      <w:pPr>
        <w:pStyle w:val="Caption"/>
      </w:pPr>
      <w:bookmarkStart w:id="10" w:name="_Ref370812958"/>
      <w:r w:rsidRPr="004F4D0F">
        <w:t xml:space="preserve">Table </w:t>
      </w:r>
      <w:bookmarkEnd w:id="10"/>
      <w:r>
        <w:fldChar w:fldCharType="begin"/>
      </w:r>
      <w:r>
        <w:instrText xml:space="preserve"> SEQ Table \* ARABIC </w:instrText>
      </w:r>
      <w:r>
        <w:fldChar w:fldCharType="separate"/>
      </w:r>
      <w:r w:rsidR="000322C2">
        <w:rPr>
          <w:noProof/>
        </w:rPr>
        <w:t>5</w:t>
      </w:r>
      <w:r>
        <w:fldChar w:fldCharType="end"/>
      </w:r>
      <w:r w:rsidRPr="004F4D0F">
        <w:t xml:space="preserve">: External Prerequisites of </w:t>
      </w:r>
      <w:r>
        <w:t>Azure Active Directory Service.</w:t>
      </w:r>
    </w:p>
    <w:p w14:paraId="17FE1E37" w14:textId="77777777" w:rsidR="00F27859" w:rsidRPr="00F27859" w:rsidRDefault="00F27859" w:rsidP="00F27859"/>
    <w:p w14:paraId="156C51A0" w14:textId="2FF5A5A4" w:rsidR="00AA3B22" w:rsidRDefault="00AA3B22" w:rsidP="00AA3B22">
      <w:pPr>
        <w:pStyle w:val="Heading3Numbered"/>
      </w:pPr>
      <w:bookmarkStart w:id="11" w:name="_Toc508930351"/>
      <w:r>
        <w:t>Application specific details</w:t>
      </w:r>
      <w:bookmarkEnd w:id="11"/>
    </w:p>
    <w:p w14:paraId="39228539" w14:textId="5BD362CE" w:rsidR="00A812AF" w:rsidRDefault="00AA3B22" w:rsidP="00AA3B22">
      <w:r w:rsidRPr="00AA3B22">
        <w:t>This secti</w:t>
      </w:r>
      <w:r>
        <w:t xml:space="preserve">on </w:t>
      </w:r>
      <w:r w:rsidR="007327D8">
        <w:t xml:space="preserve">captures </w:t>
      </w:r>
      <w:r>
        <w:t xml:space="preserve">details </w:t>
      </w:r>
      <w:r w:rsidR="007327D8">
        <w:t xml:space="preserve">for each of </w:t>
      </w:r>
      <w:r>
        <w:t>the application</w:t>
      </w:r>
      <w:r w:rsidR="00EC2957">
        <w:t>s</w:t>
      </w:r>
      <w:r>
        <w:t xml:space="preserve"> to be published, </w:t>
      </w:r>
      <w:r w:rsidR="00490D35">
        <w:t>as outlined in table 3.2</w:t>
      </w:r>
      <w:r w:rsidR="00E85CB5">
        <w:t>, and should be used to profile all applications that are in scope for publishing via Azure AD Application Proxy</w:t>
      </w:r>
      <w:r w:rsidR="00490D35">
        <w:t xml:space="preserve">. </w:t>
      </w:r>
    </w:p>
    <w:p w14:paraId="77940377" w14:textId="77777777" w:rsidR="00273974" w:rsidRDefault="00273974" w:rsidP="00AA3B22"/>
    <w:p w14:paraId="08ADE61A" w14:textId="77777777" w:rsidR="00D96B6D" w:rsidRPr="00D217AE" w:rsidRDefault="00D96B6D" w:rsidP="00D96B6D">
      <w:pPr>
        <w:pStyle w:val="NoteTitle"/>
        <w:rPr>
          <w:sz w:val="20"/>
          <w:szCs w:val="20"/>
        </w:rPr>
      </w:pPr>
      <w:r w:rsidRPr="2F909190">
        <w:rPr>
          <w:sz w:val="20"/>
          <w:szCs w:val="20"/>
        </w:rPr>
        <w:t>Note</w:t>
      </w:r>
    </w:p>
    <w:p w14:paraId="7B25928E" w14:textId="64F48C46" w:rsidR="000A3C82" w:rsidRDefault="000A3C82" w:rsidP="00B24E2C">
      <w:pPr>
        <w:pStyle w:val="NoteTitle"/>
        <w:spacing w:before="0" w:after="0"/>
        <w:rPr>
          <w:color w:val="auto"/>
          <w:sz w:val="18"/>
          <w:lang w:val="en"/>
        </w:rPr>
      </w:pPr>
      <w:r w:rsidRPr="000A3C82">
        <w:rPr>
          <w:color w:val="auto"/>
          <w:sz w:val="18"/>
          <w:lang w:val="en"/>
        </w:rPr>
        <w:t>Azure AD Application Proxy supports publishing of web-based applications only</w:t>
      </w:r>
    </w:p>
    <w:p w14:paraId="337E04A6" w14:textId="22ED895E" w:rsidR="00D96B6D" w:rsidRDefault="000A3C82" w:rsidP="000A3C82">
      <w:pPr>
        <w:pStyle w:val="NoteTitle"/>
      </w:pPr>
      <w:r w:rsidRPr="000A3C82">
        <w:rPr>
          <w:color w:val="auto"/>
          <w:sz w:val="18"/>
          <w:lang w:val="en"/>
        </w:rPr>
        <w:t xml:space="preserve">Web applications configured for client certificate authentication cannot currently be published through Azure AD Application Proxy. This includes SAP implementations that employ a dispatcher front end to pre-authenticate users  </w:t>
      </w:r>
    </w:p>
    <w:p w14:paraId="089F6C44" w14:textId="77777777" w:rsidR="002B19F8" w:rsidRDefault="002B19F8" w:rsidP="00CB6220">
      <w:pPr>
        <w:pStyle w:val="ListBullet2"/>
        <w:numPr>
          <w:ilvl w:val="0"/>
          <w:numId w:val="0"/>
        </w:numPr>
      </w:pPr>
    </w:p>
    <w:p w14:paraId="2B10558E" w14:textId="34B0C4BF" w:rsidR="00AA3B22" w:rsidRDefault="00EC2957" w:rsidP="00AA3B22">
      <w:r>
        <w:t xml:space="preserve">Please </w:t>
      </w:r>
      <w:r w:rsidR="00AA3B22">
        <w:t>determine the following information</w:t>
      </w:r>
      <w:r w:rsidR="004B13B5">
        <w:t>, as appropriate</w:t>
      </w:r>
      <w:r w:rsidR="00AA3B22">
        <w:t>:</w:t>
      </w:r>
      <w:r>
        <w:t xml:space="preserve"> </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6475"/>
      </w:tblGrid>
      <w:tr w:rsidR="00AA3B22" w14:paraId="5C848D5E" w14:textId="77777777" w:rsidTr="00366EB7">
        <w:trPr>
          <w:cnfStyle w:val="100000000000" w:firstRow="1" w:lastRow="0" w:firstColumn="0" w:lastColumn="0" w:oddVBand="0" w:evenVBand="0" w:oddHBand="0" w:evenHBand="0" w:firstRowFirstColumn="0" w:firstRowLastColumn="0" w:lastRowFirstColumn="0" w:lastRowLastColumn="0"/>
        </w:trPr>
        <w:tc>
          <w:tcPr>
            <w:tcW w:w="2875" w:type="dxa"/>
            <w:vAlign w:val="center"/>
          </w:tcPr>
          <w:p w14:paraId="201AC0AA" w14:textId="7C789578" w:rsidR="00AA3B22" w:rsidRDefault="00AA3B22" w:rsidP="00366EB7">
            <w:r>
              <w:t xml:space="preserve">Application </w:t>
            </w:r>
            <w:r w:rsidR="00AB0BF1">
              <w:t>Properties</w:t>
            </w:r>
          </w:p>
        </w:tc>
        <w:tc>
          <w:tcPr>
            <w:tcW w:w="6475" w:type="dxa"/>
            <w:vAlign w:val="center"/>
          </w:tcPr>
          <w:p w14:paraId="3D5E0F7A" w14:textId="1FA8BEF1" w:rsidR="00AA3B22" w:rsidRPr="00AA3B22" w:rsidRDefault="00AA3B22" w:rsidP="00366EB7">
            <w:pPr>
              <w:rPr>
                <w:color w:val="FFFF00"/>
              </w:rPr>
            </w:pPr>
            <w:r w:rsidRPr="00AA3B22">
              <w:rPr>
                <w:color w:val="FFFF00"/>
              </w:rPr>
              <w:t>&lt;Application Name&gt;</w:t>
            </w:r>
          </w:p>
        </w:tc>
      </w:tr>
      <w:tr w:rsidR="00AA3B22" w14:paraId="3F169850" w14:textId="77777777" w:rsidTr="00366EB7">
        <w:tc>
          <w:tcPr>
            <w:tcW w:w="2875" w:type="dxa"/>
            <w:vAlign w:val="center"/>
          </w:tcPr>
          <w:p w14:paraId="64302504" w14:textId="3F6DFB74" w:rsidR="00AA3B22" w:rsidRDefault="00AA3B22" w:rsidP="00366EB7">
            <w:r>
              <w:t>Application Type</w:t>
            </w:r>
          </w:p>
        </w:tc>
        <w:tc>
          <w:tcPr>
            <w:tcW w:w="6475" w:type="dxa"/>
            <w:vAlign w:val="center"/>
          </w:tcPr>
          <w:p w14:paraId="2608EA70" w14:textId="77F76DC1" w:rsidR="00AA3B22" w:rsidRDefault="00AA3B22" w:rsidP="00366EB7">
            <w:r>
              <w:t>SharePoint, SAP, CRM, Custom Web Application</w:t>
            </w:r>
            <w:r w:rsidR="00131CED">
              <w:t>, etc</w:t>
            </w:r>
          </w:p>
        </w:tc>
      </w:tr>
      <w:tr w:rsidR="00AA3B22" w14:paraId="6587FCDC" w14:textId="77777777" w:rsidTr="00366EB7">
        <w:tc>
          <w:tcPr>
            <w:tcW w:w="2875" w:type="dxa"/>
            <w:vAlign w:val="center"/>
          </w:tcPr>
          <w:p w14:paraId="30CD74F6" w14:textId="1BEA8F5E" w:rsidR="00AA3B22" w:rsidRDefault="00AA3B22" w:rsidP="00366EB7">
            <w:r>
              <w:t>Application Platform</w:t>
            </w:r>
          </w:p>
        </w:tc>
        <w:tc>
          <w:tcPr>
            <w:tcW w:w="6475" w:type="dxa"/>
            <w:vAlign w:val="center"/>
          </w:tcPr>
          <w:p w14:paraId="550CC254" w14:textId="7B8D4225" w:rsidR="00AA3B22" w:rsidRDefault="00AA3B22" w:rsidP="00366EB7">
            <w:r>
              <w:t>Windows IIS, Apach</w:t>
            </w:r>
            <w:r w:rsidR="00131CED">
              <w:t>e</w:t>
            </w:r>
            <w:r w:rsidR="00653433">
              <w:t>, Tomcat, NGINX</w:t>
            </w:r>
          </w:p>
        </w:tc>
      </w:tr>
      <w:tr w:rsidR="00AA3B22" w14:paraId="155F3558" w14:textId="77777777" w:rsidTr="00366EB7">
        <w:tc>
          <w:tcPr>
            <w:tcW w:w="2875" w:type="dxa"/>
            <w:vAlign w:val="center"/>
          </w:tcPr>
          <w:p w14:paraId="5BFAFA62" w14:textId="39E7CAF8" w:rsidR="00AA3B22" w:rsidRDefault="00AA3B22" w:rsidP="00366EB7">
            <w:r>
              <w:t>Internal Access</w:t>
            </w:r>
          </w:p>
        </w:tc>
        <w:tc>
          <w:tcPr>
            <w:tcW w:w="6475" w:type="dxa"/>
            <w:vAlign w:val="center"/>
          </w:tcPr>
          <w:p w14:paraId="6419849B" w14:textId="2CECB9FE" w:rsidR="00AA3B22" w:rsidRDefault="00AA3B22" w:rsidP="004A5AF4">
            <w:pPr>
              <w:pStyle w:val="ListParagraph"/>
              <w:numPr>
                <w:ilvl w:val="1"/>
                <w:numId w:val="13"/>
              </w:numPr>
              <w:spacing w:before="0" w:after="160" w:line="259" w:lineRule="auto"/>
            </w:pPr>
            <w:r>
              <w:t>What is the FQDN used to access the application internally?</w:t>
            </w:r>
          </w:p>
          <w:p w14:paraId="1631052F" w14:textId="0C6262A4" w:rsidR="009F3195" w:rsidRDefault="00AA3B22" w:rsidP="004A5AF4">
            <w:pPr>
              <w:pStyle w:val="ListParagraph"/>
              <w:numPr>
                <w:ilvl w:val="1"/>
                <w:numId w:val="13"/>
              </w:numPr>
              <w:spacing w:before="0" w:after="160" w:line="259" w:lineRule="auto"/>
            </w:pPr>
            <w:r>
              <w:t>Is the application accessed over HTTP or HTTPS internally (or both)?</w:t>
            </w:r>
          </w:p>
          <w:p w14:paraId="510ACBCB" w14:textId="788ED555" w:rsidR="00762BAC" w:rsidRDefault="009F3195" w:rsidP="004A5AF4">
            <w:pPr>
              <w:pStyle w:val="ListParagraph"/>
              <w:numPr>
                <w:ilvl w:val="1"/>
                <w:numId w:val="13"/>
              </w:numPr>
              <w:spacing w:before="0" w:after="160" w:line="259" w:lineRule="auto"/>
            </w:pPr>
            <w:r>
              <w:t xml:space="preserve">Does the application </w:t>
            </w:r>
            <w:r w:rsidR="0018461E">
              <w:t>draw content from sources other than itself?</w:t>
            </w:r>
          </w:p>
          <w:p w14:paraId="46646ABA" w14:textId="6F0E08A0" w:rsidR="00AA3B22" w:rsidRDefault="00563969" w:rsidP="004A5AF4">
            <w:pPr>
              <w:pStyle w:val="ListParagraph"/>
              <w:numPr>
                <w:ilvl w:val="1"/>
                <w:numId w:val="13"/>
              </w:numPr>
              <w:spacing w:before="0" w:after="160" w:line="259" w:lineRule="auto"/>
            </w:pPr>
            <w:r>
              <w:t>If SharePoint, are AAMs configured?</w:t>
            </w:r>
          </w:p>
        </w:tc>
      </w:tr>
      <w:tr w:rsidR="00170346" w14:paraId="5E5A9BE4" w14:textId="77777777" w:rsidTr="00366EB7">
        <w:tc>
          <w:tcPr>
            <w:tcW w:w="2875" w:type="dxa"/>
            <w:vAlign w:val="center"/>
          </w:tcPr>
          <w:p w14:paraId="66FC0C5F" w14:textId="086DDD76" w:rsidR="00170346" w:rsidRDefault="00341D35" w:rsidP="00D13FDF">
            <w:pPr>
              <w:spacing w:after="0"/>
            </w:pPr>
            <w:r>
              <w:t>In</w:t>
            </w:r>
            <w:r w:rsidR="00170346">
              <w:t>ternal URL</w:t>
            </w:r>
          </w:p>
        </w:tc>
        <w:tc>
          <w:tcPr>
            <w:tcW w:w="6475" w:type="dxa"/>
            <w:vAlign w:val="center"/>
          </w:tcPr>
          <w:p w14:paraId="6E7374F4" w14:textId="5A8CBDFE" w:rsidR="00170346" w:rsidRDefault="00170346" w:rsidP="004A5AF4">
            <w:pPr>
              <w:pStyle w:val="ListParagraph"/>
              <w:numPr>
                <w:ilvl w:val="0"/>
                <w:numId w:val="22"/>
              </w:numPr>
              <w:spacing w:before="0" w:after="0" w:line="259" w:lineRule="auto"/>
            </w:pPr>
            <w:r>
              <w:t xml:space="preserve">What </w:t>
            </w:r>
            <w:r w:rsidR="00341D35">
              <w:t>is the in</w:t>
            </w:r>
            <w:r>
              <w:t xml:space="preserve">ternal FQDN </w:t>
            </w:r>
            <w:r w:rsidR="00341D35">
              <w:t xml:space="preserve">used to </w:t>
            </w:r>
            <w:r w:rsidR="00312020">
              <w:t>access the application</w:t>
            </w:r>
            <w:r>
              <w:t>?</w:t>
            </w:r>
          </w:p>
        </w:tc>
      </w:tr>
      <w:tr w:rsidR="0045007E" w14:paraId="35E3FD04" w14:textId="77777777" w:rsidTr="00366EB7">
        <w:tc>
          <w:tcPr>
            <w:tcW w:w="2875" w:type="dxa"/>
            <w:vAlign w:val="center"/>
          </w:tcPr>
          <w:p w14:paraId="65B80C8D" w14:textId="77777777" w:rsidR="0045007E" w:rsidRDefault="0045007E" w:rsidP="00D13FDF">
            <w:pPr>
              <w:spacing w:after="0"/>
            </w:pPr>
            <w:r>
              <w:t xml:space="preserve">Internal network port </w:t>
            </w:r>
          </w:p>
        </w:tc>
        <w:tc>
          <w:tcPr>
            <w:tcW w:w="6475" w:type="dxa"/>
            <w:vAlign w:val="center"/>
          </w:tcPr>
          <w:p w14:paraId="60C66380" w14:textId="77777777" w:rsidR="0045007E" w:rsidRDefault="0045007E" w:rsidP="004A5AF4">
            <w:pPr>
              <w:pStyle w:val="ListParagraph"/>
              <w:numPr>
                <w:ilvl w:val="0"/>
                <w:numId w:val="22"/>
              </w:numPr>
              <w:spacing w:before="0" w:after="0" w:line="259" w:lineRule="auto"/>
            </w:pPr>
            <w:r>
              <w:t>Which TCP port(s) does the application use internally?</w:t>
            </w:r>
          </w:p>
        </w:tc>
      </w:tr>
      <w:tr w:rsidR="00A705E4" w14:paraId="2828087B" w14:textId="77777777" w:rsidTr="00366EB7">
        <w:tc>
          <w:tcPr>
            <w:tcW w:w="2875" w:type="dxa"/>
            <w:vAlign w:val="center"/>
          </w:tcPr>
          <w:p w14:paraId="00B5380A" w14:textId="3FF8A87D" w:rsidR="00A705E4" w:rsidDel="0045007E" w:rsidRDefault="00A705E4" w:rsidP="00D13FDF">
            <w:pPr>
              <w:spacing w:after="0"/>
            </w:pPr>
            <w:r>
              <w:t>External URL</w:t>
            </w:r>
          </w:p>
        </w:tc>
        <w:tc>
          <w:tcPr>
            <w:tcW w:w="6475" w:type="dxa"/>
            <w:vAlign w:val="center"/>
          </w:tcPr>
          <w:p w14:paraId="4333754E" w14:textId="4164A6C4" w:rsidR="00A705E4" w:rsidRDefault="00A705E4" w:rsidP="004A5AF4">
            <w:pPr>
              <w:pStyle w:val="ListParagraph"/>
              <w:numPr>
                <w:ilvl w:val="0"/>
                <w:numId w:val="22"/>
              </w:numPr>
              <w:spacing w:before="0" w:after="0" w:line="259" w:lineRule="auto"/>
            </w:pPr>
            <w:r>
              <w:t>What external FQDN do you want to use for external access?</w:t>
            </w:r>
          </w:p>
        </w:tc>
      </w:tr>
      <w:tr w:rsidR="00C271C7" w14:paraId="1BD28DFA" w14:textId="77777777" w:rsidTr="00366EB7">
        <w:tc>
          <w:tcPr>
            <w:tcW w:w="2875" w:type="dxa"/>
            <w:vAlign w:val="center"/>
          </w:tcPr>
          <w:p w14:paraId="6A8C6B74" w14:textId="42D818B2" w:rsidR="00C271C7" w:rsidRDefault="00953B1C" w:rsidP="00D13FDF">
            <w:pPr>
              <w:spacing w:after="0"/>
            </w:pPr>
            <w:r>
              <w:t>Web</w:t>
            </w:r>
            <w:r w:rsidR="005D1085">
              <w:t>s</w:t>
            </w:r>
            <w:r>
              <w:t>ocket</w:t>
            </w:r>
            <w:r w:rsidR="005D1085">
              <w:t>s</w:t>
            </w:r>
            <w:r>
              <w:t xml:space="preserve"> details</w:t>
            </w:r>
          </w:p>
        </w:tc>
        <w:tc>
          <w:tcPr>
            <w:tcW w:w="6475" w:type="dxa"/>
            <w:vAlign w:val="center"/>
          </w:tcPr>
          <w:p w14:paraId="280325EC" w14:textId="3059AD8F" w:rsidR="00C271C7" w:rsidRDefault="000D4A8B" w:rsidP="004A5AF4">
            <w:pPr>
              <w:pStyle w:val="ListParagraph"/>
              <w:numPr>
                <w:ilvl w:val="0"/>
                <w:numId w:val="22"/>
              </w:numPr>
              <w:spacing w:before="0" w:after="0" w:line="259" w:lineRule="auto"/>
            </w:pPr>
            <w:r>
              <w:t>Wh</w:t>
            </w:r>
            <w:r w:rsidR="00953B1C">
              <w:t xml:space="preserve">at </w:t>
            </w:r>
            <w:r w:rsidR="005D1085">
              <w:t xml:space="preserve">websockets protocol and port </w:t>
            </w:r>
            <w:r>
              <w:t>i</w:t>
            </w:r>
            <w:r w:rsidR="005D1085">
              <w:t>s in use?</w:t>
            </w:r>
          </w:p>
        </w:tc>
      </w:tr>
      <w:tr w:rsidR="00C271C7" w14:paraId="67F0D311" w14:textId="77777777" w:rsidTr="00366EB7">
        <w:tc>
          <w:tcPr>
            <w:tcW w:w="2875" w:type="dxa"/>
            <w:vAlign w:val="center"/>
          </w:tcPr>
          <w:p w14:paraId="3027C0D0" w14:textId="532455D9" w:rsidR="00C271C7" w:rsidRDefault="00CB6220" w:rsidP="00D13FDF">
            <w:pPr>
              <w:spacing w:after="0"/>
            </w:pPr>
            <w:r>
              <w:t>Public c</w:t>
            </w:r>
            <w:r w:rsidR="000D4A8B">
              <w:t>ertificate</w:t>
            </w:r>
            <w:r w:rsidR="000D4A8B" w:rsidDel="000D4A8B">
              <w:t xml:space="preserve"> </w:t>
            </w:r>
          </w:p>
        </w:tc>
        <w:tc>
          <w:tcPr>
            <w:tcW w:w="6475" w:type="dxa"/>
            <w:vAlign w:val="center"/>
          </w:tcPr>
          <w:p w14:paraId="001CB24D" w14:textId="5D56CBE2" w:rsidR="00C271C7" w:rsidRDefault="006C631B" w:rsidP="004A5AF4">
            <w:pPr>
              <w:pStyle w:val="ListParagraph"/>
              <w:numPr>
                <w:ilvl w:val="0"/>
                <w:numId w:val="22"/>
              </w:numPr>
              <w:spacing w:before="0" w:after="0" w:line="259" w:lineRule="auto"/>
            </w:pPr>
            <w:r>
              <w:t>Note subject name</w:t>
            </w:r>
            <w:r w:rsidR="00520AB7">
              <w:t>, s</w:t>
            </w:r>
            <w:r>
              <w:t>erial #</w:t>
            </w:r>
            <w:r w:rsidR="00520AB7">
              <w:t>, and location</w:t>
            </w:r>
            <w:r>
              <w:t xml:space="preserve"> of certificate that will be </w:t>
            </w:r>
            <w:r w:rsidR="00520AB7">
              <w:t>used to publish the</w:t>
            </w:r>
            <w:r>
              <w:t xml:space="preserve"> </w:t>
            </w:r>
            <w:r w:rsidR="000941B0">
              <w:t>application</w:t>
            </w:r>
            <w:r w:rsidR="00520AB7">
              <w:t xml:space="preserve"> using a cu</w:t>
            </w:r>
            <w:r w:rsidR="00FF66EE">
              <w:t xml:space="preserve">stom domain, </w:t>
            </w:r>
            <w:r w:rsidR="00520AB7">
              <w:t>i</w:t>
            </w:r>
            <w:r w:rsidR="000941B0">
              <w:t>n the Azure AD portal</w:t>
            </w:r>
            <w:r w:rsidR="009553EA">
              <w:t>?</w:t>
            </w:r>
          </w:p>
        </w:tc>
      </w:tr>
      <w:tr w:rsidR="00C271C7" w14:paraId="282A544A" w14:textId="77777777" w:rsidTr="00366EB7">
        <w:tc>
          <w:tcPr>
            <w:tcW w:w="2875" w:type="dxa"/>
            <w:vAlign w:val="center"/>
          </w:tcPr>
          <w:p w14:paraId="44EB98D9" w14:textId="4BEA1FD4" w:rsidR="00C271C7" w:rsidRDefault="00C271C7" w:rsidP="00D13FDF">
            <w:pPr>
              <w:spacing w:after="0"/>
            </w:pPr>
            <w:r>
              <w:t>Authentication type</w:t>
            </w:r>
          </w:p>
        </w:tc>
        <w:tc>
          <w:tcPr>
            <w:tcW w:w="6475" w:type="dxa"/>
            <w:vAlign w:val="center"/>
          </w:tcPr>
          <w:p w14:paraId="22C103FB" w14:textId="60DCF0A9" w:rsidR="00320F0E" w:rsidRDefault="007171B5" w:rsidP="004A5AF4">
            <w:pPr>
              <w:pStyle w:val="ListParagraph"/>
              <w:numPr>
                <w:ilvl w:val="0"/>
                <w:numId w:val="21"/>
              </w:numPr>
              <w:spacing w:before="0" w:after="0" w:line="259" w:lineRule="auto"/>
            </w:pPr>
            <w:r>
              <w:t xml:space="preserve">Is the application accessed anonymously, or </w:t>
            </w:r>
            <w:r w:rsidR="00FF66EE">
              <w:t xml:space="preserve">is </w:t>
            </w:r>
            <w:r>
              <w:t xml:space="preserve">it </w:t>
            </w:r>
            <w:r w:rsidR="00FF66EE">
              <w:t>configured to authenticate us</w:t>
            </w:r>
            <w:r w:rsidR="00C40899">
              <w:t>er</w:t>
            </w:r>
            <w:r w:rsidR="00FF66EE">
              <w:t>s</w:t>
            </w:r>
            <w:r w:rsidR="00320F0E">
              <w:t>?</w:t>
            </w:r>
          </w:p>
          <w:p w14:paraId="61C2760B" w14:textId="5E5BAC2E" w:rsidR="00320F0E" w:rsidRDefault="00320F0E" w:rsidP="004A5AF4">
            <w:pPr>
              <w:pStyle w:val="ListParagraph"/>
              <w:numPr>
                <w:ilvl w:val="0"/>
                <w:numId w:val="21"/>
              </w:numPr>
              <w:spacing w:before="0" w:after="0" w:line="259" w:lineRule="auto"/>
            </w:pPr>
            <w:r>
              <w:t xml:space="preserve">If so, what type of authentication </w:t>
            </w:r>
            <w:r w:rsidR="00FF66EE">
              <w:t>is it configured for?</w:t>
            </w:r>
            <w:r>
              <w:t xml:space="preserve"> e.g. Windows Integration Authentication, forms-based auth, header based auth</w:t>
            </w:r>
            <w:r w:rsidR="00FF66EE">
              <w:t xml:space="preserve">N, </w:t>
            </w:r>
            <w:r w:rsidR="006E36C9">
              <w:t>direct federation with an STS?</w:t>
            </w:r>
          </w:p>
          <w:p w14:paraId="1D538537" w14:textId="7C37773C" w:rsidR="00C271C7" w:rsidRDefault="00320F0E" w:rsidP="004A5AF4">
            <w:pPr>
              <w:pStyle w:val="ListParagraph"/>
              <w:numPr>
                <w:ilvl w:val="0"/>
                <w:numId w:val="21"/>
              </w:numPr>
              <w:spacing w:before="0" w:after="0" w:line="259" w:lineRule="auto"/>
            </w:pPr>
            <w:r>
              <w:lastRenderedPageBreak/>
              <w:t>SPN/Kerberos auth questions. It feels too deep for here but if we’re going to do KCD we need to know the details and if not here then where?</w:t>
            </w:r>
          </w:p>
        </w:tc>
      </w:tr>
      <w:tr w:rsidR="00AA3B22" w14:paraId="2C48E971" w14:textId="77777777" w:rsidTr="00366EB7">
        <w:tc>
          <w:tcPr>
            <w:tcW w:w="2875" w:type="dxa"/>
            <w:vAlign w:val="center"/>
          </w:tcPr>
          <w:p w14:paraId="4B817B1E" w14:textId="46F7BFC4" w:rsidR="00AA3B22" w:rsidRDefault="00AA3B22" w:rsidP="00366EB7">
            <w:r>
              <w:lastRenderedPageBreak/>
              <w:t>Application Server Location</w:t>
            </w:r>
          </w:p>
        </w:tc>
        <w:tc>
          <w:tcPr>
            <w:tcW w:w="6475" w:type="dxa"/>
            <w:vAlign w:val="center"/>
          </w:tcPr>
          <w:p w14:paraId="45AB27FE" w14:textId="77777777" w:rsidR="00AA3B22" w:rsidRDefault="00AA3B22" w:rsidP="004A5AF4">
            <w:pPr>
              <w:pStyle w:val="ListParagraph"/>
              <w:numPr>
                <w:ilvl w:val="0"/>
                <w:numId w:val="21"/>
              </w:numPr>
              <w:spacing w:before="0" w:after="160" w:line="259" w:lineRule="auto"/>
            </w:pPr>
            <w:r>
              <w:t xml:space="preserve">Where is the web server/farm located on your </w:t>
            </w:r>
            <w:r w:rsidR="00C271C7">
              <w:t>network?</w:t>
            </w:r>
            <w:r>
              <w:t xml:space="preserve"> Determining common network locations across the web applications is important as we will target Connector groups based on these.</w:t>
            </w:r>
          </w:p>
          <w:p w14:paraId="415D1DB1" w14:textId="34C9D571" w:rsidR="00006ACF" w:rsidRDefault="00006ACF" w:rsidP="004A5AF4">
            <w:pPr>
              <w:pStyle w:val="ListParagraph"/>
              <w:numPr>
                <w:ilvl w:val="0"/>
                <w:numId w:val="21"/>
              </w:numPr>
              <w:spacing w:before="0" w:after="160" w:line="259" w:lineRule="auto"/>
            </w:pPr>
            <w:r>
              <w:t>Is the application front ended by a load balancer?</w:t>
            </w:r>
          </w:p>
        </w:tc>
      </w:tr>
      <w:tr w:rsidR="00AA3B22" w14:paraId="6C283AE6" w14:textId="77777777" w:rsidTr="00366EB7">
        <w:tc>
          <w:tcPr>
            <w:tcW w:w="2875" w:type="dxa"/>
            <w:vAlign w:val="center"/>
          </w:tcPr>
          <w:p w14:paraId="395F3B8F" w14:textId="7DE95898" w:rsidR="00AA3B22" w:rsidRDefault="00AA3B22" w:rsidP="00366EB7">
            <w:r>
              <w:t>Web server domain?</w:t>
            </w:r>
          </w:p>
        </w:tc>
        <w:tc>
          <w:tcPr>
            <w:tcW w:w="6475" w:type="dxa"/>
            <w:vAlign w:val="center"/>
          </w:tcPr>
          <w:p w14:paraId="157CB493" w14:textId="7BF8B108" w:rsidR="00AA3B22" w:rsidRDefault="00007CB2" w:rsidP="004A5AF4">
            <w:pPr>
              <w:pStyle w:val="ListParagraph"/>
              <w:numPr>
                <w:ilvl w:val="0"/>
                <w:numId w:val="21"/>
              </w:numPr>
              <w:spacing w:before="0" w:after="0" w:line="259" w:lineRule="auto"/>
            </w:pPr>
            <w:r>
              <w:t>D</w:t>
            </w:r>
            <w:r w:rsidR="00AA3B22">
              <w:t>omain Name?</w:t>
            </w:r>
            <w:r w:rsidR="00C271C7">
              <w:t xml:space="preserve"> forest name?</w:t>
            </w:r>
          </w:p>
        </w:tc>
      </w:tr>
      <w:tr w:rsidR="00AA3B22" w14:paraId="04BD6994" w14:textId="77777777" w:rsidTr="00366EB7">
        <w:tc>
          <w:tcPr>
            <w:tcW w:w="2875" w:type="dxa"/>
            <w:vAlign w:val="center"/>
          </w:tcPr>
          <w:p w14:paraId="5FD0126B" w14:textId="23411338" w:rsidR="00AA3B22" w:rsidRDefault="00AA3B22" w:rsidP="00366EB7">
            <w:r>
              <w:t>Load balancing</w:t>
            </w:r>
          </w:p>
        </w:tc>
        <w:tc>
          <w:tcPr>
            <w:tcW w:w="6475" w:type="dxa"/>
            <w:vAlign w:val="center"/>
          </w:tcPr>
          <w:p w14:paraId="4C5F72A1" w14:textId="27DE3D1E" w:rsidR="00AA3B22" w:rsidRPr="00AA3B22" w:rsidRDefault="00AB0BF1" w:rsidP="004A5AF4">
            <w:pPr>
              <w:pStyle w:val="ListParagraph"/>
              <w:numPr>
                <w:ilvl w:val="0"/>
                <w:numId w:val="21"/>
              </w:numPr>
            </w:pPr>
            <w:r>
              <w:t>If a far</w:t>
            </w:r>
            <w:r w:rsidR="00366EB7">
              <w:t>m, w</w:t>
            </w:r>
            <w:r w:rsidR="00AA3B22" w:rsidRPr="00AA3B22">
              <w:t xml:space="preserve">hat </w:t>
            </w:r>
            <w:r>
              <w:t xml:space="preserve">type of </w:t>
            </w:r>
            <w:r w:rsidR="00AA3B22" w:rsidRPr="00AA3B22">
              <w:t>load balancing is in use</w:t>
            </w:r>
            <w:r w:rsidR="00366EB7">
              <w:t>?</w:t>
            </w:r>
          </w:p>
        </w:tc>
      </w:tr>
      <w:tr w:rsidR="00E83852" w14:paraId="7E5C267C" w14:textId="77777777" w:rsidTr="00366EB7">
        <w:tc>
          <w:tcPr>
            <w:tcW w:w="2875" w:type="dxa"/>
            <w:vAlign w:val="center"/>
          </w:tcPr>
          <w:p w14:paraId="53B4F3B4" w14:textId="75955887" w:rsidR="00E83852" w:rsidRDefault="00E83852" w:rsidP="00366EB7">
            <w:r>
              <w:t>Specific Requirements</w:t>
            </w:r>
          </w:p>
        </w:tc>
        <w:tc>
          <w:tcPr>
            <w:tcW w:w="6475" w:type="dxa"/>
            <w:vAlign w:val="center"/>
          </w:tcPr>
          <w:p w14:paraId="5FF613A2" w14:textId="27A3D5B5" w:rsidR="00E83852" w:rsidRDefault="00E83852" w:rsidP="004A5AF4">
            <w:pPr>
              <w:pStyle w:val="ListParagraph"/>
              <w:numPr>
                <w:ilvl w:val="0"/>
                <w:numId w:val="21"/>
              </w:numPr>
            </w:pPr>
            <w:r>
              <w:t xml:space="preserve">Any </w:t>
            </w:r>
            <w:r w:rsidR="003C3EAB">
              <w:t>additional remote access requirements to take into account?</w:t>
            </w:r>
          </w:p>
        </w:tc>
      </w:tr>
      <w:tr w:rsidR="00AA3B22" w14:paraId="1EB20EB6" w14:textId="77777777" w:rsidTr="00366EB7">
        <w:tc>
          <w:tcPr>
            <w:tcW w:w="2875" w:type="dxa"/>
            <w:vAlign w:val="center"/>
          </w:tcPr>
          <w:p w14:paraId="320407C0" w14:textId="501561D7" w:rsidR="00AA3B22" w:rsidRDefault="00C271C7" w:rsidP="00366EB7">
            <w:r>
              <w:t>Users/Groups access</w:t>
            </w:r>
          </w:p>
        </w:tc>
        <w:tc>
          <w:tcPr>
            <w:tcW w:w="6475" w:type="dxa"/>
            <w:vAlign w:val="center"/>
          </w:tcPr>
          <w:p w14:paraId="5FAA2DF6" w14:textId="0B168C98" w:rsidR="00AA3B22" w:rsidRPr="00C271C7" w:rsidRDefault="00C271C7" w:rsidP="004A5AF4">
            <w:pPr>
              <w:pStyle w:val="ListParagraph"/>
              <w:numPr>
                <w:ilvl w:val="0"/>
                <w:numId w:val="21"/>
              </w:numPr>
            </w:pPr>
            <w:r w:rsidRPr="00C271C7">
              <w:t>Which users/groups of users should be able to access the application externally</w:t>
            </w:r>
          </w:p>
        </w:tc>
      </w:tr>
      <w:tr w:rsidR="00C271C7" w14:paraId="327F0CAA" w14:textId="77777777" w:rsidTr="00366EB7">
        <w:tc>
          <w:tcPr>
            <w:tcW w:w="2875" w:type="dxa"/>
            <w:vAlign w:val="center"/>
          </w:tcPr>
          <w:p w14:paraId="5513C20A" w14:textId="5F6C8B75" w:rsidR="00C271C7" w:rsidRDefault="00C271C7" w:rsidP="00366EB7">
            <w:r>
              <w:t>Additional security controls</w:t>
            </w:r>
          </w:p>
        </w:tc>
        <w:tc>
          <w:tcPr>
            <w:tcW w:w="6475" w:type="dxa"/>
            <w:vAlign w:val="center"/>
          </w:tcPr>
          <w:p w14:paraId="7207DB90" w14:textId="13DB7587" w:rsidR="00C271C7" w:rsidRPr="00C271C7" w:rsidRDefault="00C271C7" w:rsidP="004A5AF4">
            <w:pPr>
              <w:pStyle w:val="ListParagraph"/>
              <w:numPr>
                <w:ilvl w:val="0"/>
                <w:numId w:val="21"/>
              </w:numPr>
            </w:pPr>
            <w:r w:rsidRPr="00C271C7">
              <w:t xml:space="preserve">Do you require any additional security controls for external access e.g. MFA or </w:t>
            </w:r>
            <w:r w:rsidR="004F3EEA" w:rsidRPr="00C271C7">
              <w:t>device-based</w:t>
            </w:r>
            <w:r w:rsidRPr="00C271C7">
              <w:t xml:space="preserve"> CA?</w:t>
            </w:r>
          </w:p>
        </w:tc>
      </w:tr>
      <w:tr w:rsidR="00C271C7" w14:paraId="4F7DCB5E" w14:textId="77777777" w:rsidTr="00366EB7">
        <w:tc>
          <w:tcPr>
            <w:tcW w:w="2875" w:type="dxa"/>
            <w:vAlign w:val="center"/>
          </w:tcPr>
          <w:p w14:paraId="65660D50" w14:textId="79BDCF6C" w:rsidR="00C271C7" w:rsidRDefault="00C271C7" w:rsidP="00366EB7">
            <w:r>
              <w:t>Connector group</w:t>
            </w:r>
            <w:r w:rsidR="00EB73E4">
              <w:t xml:space="preserve"> name</w:t>
            </w:r>
          </w:p>
        </w:tc>
        <w:tc>
          <w:tcPr>
            <w:tcW w:w="6475" w:type="dxa"/>
            <w:vAlign w:val="center"/>
          </w:tcPr>
          <w:p w14:paraId="1719AFE6" w14:textId="7A162747" w:rsidR="00C271C7" w:rsidRPr="00C271C7" w:rsidRDefault="00EB73E4" w:rsidP="004A5AF4">
            <w:pPr>
              <w:pStyle w:val="ListParagraph"/>
              <w:numPr>
                <w:ilvl w:val="0"/>
                <w:numId w:val="21"/>
              </w:numPr>
            </w:pPr>
            <w:r>
              <w:t xml:space="preserve">Define a logical name for the group of connectors that will provide the conduit </w:t>
            </w:r>
            <w:r w:rsidR="004F3EEA">
              <w:t xml:space="preserve">and SSO </w:t>
            </w:r>
            <w:r>
              <w:t>to this application</w:t>
            </w:r>
          </w:p>
        </w:tc>
      </w:tr>
    </w:tbl>
    <w:p w14:paraId="61A329F5" w14:textId="578718F8" w:rsidR="009F2DA8" w:rsidRPr="009F2DA8" w:rsidRDefault="00474F1B" w:rsidP="009F2DA8">
      <w:pPr>
        <w:pStyle w:val="Heading2Numbered"/>
      </w:pPr>
      <w:bookmarkStart w:id="12" w:name="_Toc508930352"/>
      <w:r>
        <w:t>Pilot best practices recommendations</w:t>
      </w:r>
      <w:bookmarkEnd w:id="12"/>
    </w:p>
    <w:p w14:paraId="1C3A48E9" w14:textId="72F00EEC" w:rsidR="009553EA" w:rsidRDefault="00C465EA" w:rsidP="009553EA">
      <w:r>
        <w:t>T</w:t>
      </w:r>
      <w:r w:rsidR="0063567F">
        <w:t xml:space="preserve">he process of making an application available externally through Azure AD Application Proxy is somewhat trivial, typically requiring very little effort and expertise. The amount of time and effort that is then required to fully commission an application with SSO, really depends on </w:t>
      </w:r>
      <w:r w:rsidR="002D2D6C">
        <w:t xml:space="preserve">several external </w:t>
      </w:r>
      <w:r w:rsidR="0063567F">
        <w:t xml:space="preserve">factors, including application type, its configuration, and available </w:t>
      </w:r>
      <w:r w:rsidR="006D591E">
        <w:t xml:space="preserve">authentication </w:t>
      </w:r>
      <w:r w:rsidR="0063567F">
        <w:t xml:space="preserve">options. </w:t>
      </w:r>
    </w:p>
    <w:p w14:paraId="620332C9" w14:textId="0C25A510" w:rsidR="0063567F" w:rsidRDefault="0063567F" w:rsidP="009553EA">
      <w:r>
        <w:t>For this reason, we would perhaps suggest running a pilot on a standard IIS based</w:t>
      </w:r>
      <w:r w:rsidRPr="00474F1B">
        <w:t xml:space="preserve"> web application t</w:t>
      </w:r>
      <w:r>
        <w:t xml:space="preserve">hat is already pre-configured for Integrated Windows Authentication(IWA), as this should require the least effort to successfully pilot remote access and SSO. </w:t>
      </w:r>
    </w:p>
    <w:p w14:paraId="09E4EF9F" w14:textId="77777777" w:rsidR="009553EA" w:rsidRDefault="009553EA" w:rsidP="009553EA">
      <w:r>
        <w:t>The following best practice elements should facilitate an optimal design for a pilot implementation.</w:t>
      </w:r>
    </w:p>
    <w:p w14:paraId="726D7D41" w14:textId="2473BAC0" w:rsidR="00E76401" w:rsidRDefault="00E76401" w:rsidP="004A5AF4">
      <w:pPr>
        <w:pStyle w:val="ListBullet2"/>
      </w:pPr>
      <w:r>
        <w:t>Procurement of a public certificate issued by a third party trusted certificate authority is a typically a better approach than using privately issued certificates. Azure Application Proxy supports standard, wildcard or SAN based certificates.</w:t>
      </w:r>
    </w:p>
    <w:p w14:paraId="750A5192" w14:textId="7CCF2451" w:rsidR="006F4B59" w:rsidRDefault="006F4B59" w:rsidP="006F4B59">
      <w:pPr>
        <w:pStyle w:val="ListBullet2"/>
      </w:pPr>
      <w:r>
        <w:t xml:space="preserve">If Kerberos Constrained Delegation is required to perform SSO, ensure that the Connector server is domain joined ahead of time, </w:t>
      </w:r>
      <w:r w:rsidR="00B652FC">
        <w:t>to</w:t>
      </w:r>
      <w:r>
        <w:t xml:space="preserve"> avoid change control delays</w:t>
      </w:r>
    </w:p>
    <w:p w14:paraId="30AD1F9F" w14:textId="2E8BCB9E" w:rsidR="00326151" w:rsidRDefault="00326151" w:rsidP="00326151">
      <w:pPr>
        <w:pStyle w:val="ListBullet2"/>
      </w:pPr>
      <w:r>
        <w:lastRenderedPageBreak/>
        <w:t xml:space="preserve">Existing connector instances should be of version </w:t>
      </w:r>
      <w:r w:rsidRPr="00326151">
        <w:t>1.5.132.0</w:t>
      </w:r>
      <w:r>
        <w:t xml:space="preserve"> or higher,</w:t>
      </w:r>
      <w:r w:rsidR="008C732B">
        <w:t xml:space="preserve"> </w:t>
      </w:r>
      <w:r w:rsidR="009D39B5">
        <w:t xml:space="preserve">so please check this before publishing any applications, and </w:t>
      </w:r>
      <w:r w:rsidR="00B652FC">
        <w:t>upgrade if necessary</w:t>
      </w:r>
    </w:p>
    <w:p w14:paraId="02BE445C" w14:textId="440F433E" w:rsidR="00FF1427" w:rsidRDefault="002F3A37" w:rsidP="00F171BA">
      <w:pPr>
        <w:pStyle w:val="ListBullet2"/>
      </w:pPr>
      <w:r>
        <w:t>Our recommendation is to install the Connector within the same domain as the service account that is used to run the backend web application</w:t>
      </w:r>
    </w:p>
    <w:p w14:paraId="3A6FA09C" w14:textId="084EDCDD" w:rsidR="00FF1427" w:rsidRDefault="00FF1427" w:rsidP="00FF1427">
      <w:pPr>
        <w:pStyle w:val="ListBullet2"/>
      </w:pPr>
      <w:r>
        <w:t xml:space="preserve">Connectors need line of site to published web and domain controllers, if doing KCD SSO, so </w:t>
      </w:r>
      <w:r w:rsidR="00AF3C50">
        <w:t xml:space="preserve">ensure to have all internal routing and firewall segregation changes raised ahead of </w:t>
      </w:r>
      <w:r w:rsidR="00BB07CA">
        <w:t>time.</w:t>
      </w:r>
    </w:p>
    <w:p w14:paraId="64666556" w14:textId="6A303024" w:rsidR="002F3A37" w:rsidRDefault="002F3A37" w:rsidP="002F3A37">
      <w:pPr>
        <w:pStyle w:val="ListBullet2"/>
      </w:pPr>
      <w:r>
        <w:t>Deploying a single connector for initial pilot testing is sufficient for proof testing and is often retained for ongoing staging of application publishing and more intricate uses cases</w:t>
      </w:r>
      <w:r w:rsidR="00D171DE">
        <w:t xml:space="preserve">. Web applications being piloted can </w:t>
      </w:r>
      <w:r w:rsidR="008A23A1">
        <w:t xml:space="preserve">later </w:t>
      </w:r>
      <w:r w:rsidR="00D171DE">
        <w:t xml:space="preserve">be </w:t>
      </w:r>
      <w:r w:rsidR="008A23A1">
        <w:t>moved into production connector groups</w:t>
      </w:r>
      <w:r>
        <w:t xml:space="preserve">  </w:t>
      </w:r>
    </w:p>
    <w:p w14:paraId="5C04D7F8" w14:textId="7BB070B9" w:rsidR="00E97FB7" w:rsidRDefault="005C46A2" w:rsidP="002F3A37">
      <w:pPr>
        <w:pStyle w:val="ListBullet2"/>
      </w:pPr>
      <w:r>
        <w:t xml:space="preserve">Security </w:t>
      </w:r>
      <w:r w:rsidR="00C37A9E">
        <w:t>is paramount</w:t>
      </w:r>
      <w:r w:rsidR="00C94AC5">
        <w:t>, so</w:t>
      </w:r>
      <w:r w:rsidR="001C63E5">
        <w:t xml:space="preserve"> </w:t>
      </w:r>
      <w:r w:rsidR="00474F1B">
        <w:t xml:space="preserve">SSL </w:t>
      </w:r>
      <w:r w:rsidR="00097B7A">
        <w:t xml:space="preserve">between the connector host and target applications should </w:t>
      </w:r>
      <w:r w:rsidR="00C37A9E">
        <w:t>always</w:t>
      </w:r>
      <w:r w:rsidR="00C60E91">
        <w:t xml:space="preserve"> </w:t>
      </w:r>
      <w:r w:rsidR="00097B7A">
        <w:t xml:space="preserve">be </w:t>
      </w:r>
      <w:r w:rsidR="00474F1B">
        <w:t>use</w:t>
      </w:r>
      <w:r w:rsidR="00097B7A">
        <w:t>d</w:t>
      </w:r>
      <w:r w:rsidR="002F7489">
        <w:t>. P</w:t>
      </w:r>
      <w:r w:rsidR="00F171C7">
        <w:t xml:space="preserve">articularly if the </w:t>
      </w:r>
      <w:r w:rsidR="005E69F4">
        <w:t xml:space="preserve">web application is </w:t>
      </w:r>
      <w:r w:rsidR="00C37A9E">
        <w:t>configured for</w:t>
      </w:r>
      <w:r w:rsidR="005E69F4">
        <w:t xml:space="preserve"> </w:t>
      </w:r>
      <w:r w:rsidR="0063567F">
        <w:t>forms-based</w:t>
      </w:r>
      <w:r w:rsidR="005E69F4">
        <w:t xml:space="preserve"> authentication (FBA), as </w:t>
      </w:r>
      <w:r w:rsidR="002F7489">
        <w:t xml:space="preserve">user </w:t>
      </w:r>
      <w:r w:rsidR="005E69F4">
        <w:t xml:space="preserve">credentials </w:t>
      </w:r>
      <w:r w:rsidR="00CA4BED">
        <w:t>are effectively transmitted in clear text</w:t>
      </w:r>
      <w:r w:rsidR="002F7489">
        <w:t>.</w:t>
      </w:r>
      <w:r w:rsidR="00CA4BED">
        <w:t xml:space="preserve">  </w:t>
      </w:r>
    </w:p>
    <w:p w14:paraId="3209C541" w14:textId="1A9D551A" w:rsidR="00D6597A" w:rsidRDefault="00D6597A" w:rsidP="004A5AF4">
      <w:pPr>
        <w:pStyle w:val="ListParagraph"/>
        <w:numPr>
          <w:ilvl w:val="0"/>
          <w:numId w:val="14"/>
        </w:numPr>
        <w:spacing w:before="0" w:after="0"/>
      </w:pPr>
      <w:r>
        <w:t xml:space="preserve">Your workforce </w:t>
      </w:r>
      <w:r w:rsidR="00F243E1">
        <w:t>is</w:t>
      </w:r>
      <w:r>
        <w:t xml:space="preserve"> most likely to remember a</w:t>
      </w:r>
      <w:r w:rsidR="00DA5957">
        <w:t>n external</w:t>
      </w:r>
      <w:r>
        <w:t xml:space="preserve"> URL that has relevance, so try </w:t>
      </w:r>
      <w:r w:rsidR="00DA5957">
        <w:t xml:space="preserve">and </w:t>
      </w:r>
      <w:r w:rsidR="00897F88">
        <w:t xml:space="preserve">avoid </w:t>
      </w:r>
      <w:r w:rsidR="00E1316A">
        <w:t xml:space="preserve">publishing your application </w:t>
      </w:r>
      <w:r w:rsidR="00897F88">
        <w:t>using our pre</w:t>
      </w:r>
      <w:r w:rsidR="001370D7">
        <w:t>-defined msappproxy</w:t>
      </w:r>
      <w:r w:rsidR="00F243E1">
        <w:t xml:space="preserve">.net or onmicrosoft.com </w:t>
      </w:r>
      <w:r w:rsidR="00E1316A">
        <w:t xml:space="preserve">suffixes. </w:t>
      </w:r>
      <w:r w:rsidR="00DA5957">
        <w:t xml:space="preserve">A much better approach would be to </w:t>
      </w:r>
      <w:r>
        <w:t xml:space="preserve">use a familiar top level </w:t>
      </w:r>
      <w:r w:rsidR="00DA5957">
        <w:t xml:space="preserve">verified </w:t>
      </w:r>
      <w:r>
        <w:t>domain, prefixed with a logical hostname E.g. intranet.&lt;</w:t>
      </w:r>
      <w:r w:rsidRPr="00D6597A">
        <w:rPr>
          <w:i/>
        </w:rPr>
        <w:t>customers_domain</w:t>
      </w:r>
      <w:r>
        <w:t>&gt;.co</w:t>
      </w:r>
      <w:r w:rsidR="00DA5957">
        <w:t>m</w:t>
      </w:r>
    </w:p>
    <w:p w14:paraId="6BA0E359" w14:textId="3C212B6A" w:rsidR="006A46F7" w:rsidRDefault="00EA26FD" w:rsidP="004A5AF4">
      <w:pPr>
        <w:pStyle w:val="ListParagraph"/>
        <w:numPr>
          <w:ilvl w:val="0"/>
          <w:numId w:val="14"/>
        </w:numPr>
        <w:spacing w:before="0" w:after="0"/>
      </w:pPr>
      <w:r>
        <w:t xml:space="preserve">Common </w:t>
      </w:r>
      <w:r w:rsidR="00474F1B">
        <w:t xml:space="preserve">internal and external </w:t>
      </w:r>
      <w:r>
        <w:t>URL</w:t>
      </w:r>
      <w:r w:rsidR="00C94AC5">
        <w:t>.</w:t>
      </w:r>
      <w:r w:rsidR="00B16581">
        <w:t xml:space="preserve"> </w:t>
      </w:r>
      <w:r w:rsidR="009A495A">
        <w:t xml:space="preserve">The URL used to </w:t>
      </w:r>
      <w:r w:rsidR="005426F6">
        <w:t xml:space="preserve">address </w:t>
      </w:r>
      <w:r w:rsidR="00431052">
        <w:t>an</w:t>
      </w:r>
      <w:r w:rsidR="009A495A">
        <w:t xml:space="preserve"> application is critical </w:t>
      </w:r>
      <w:r w:rsidR="00431052">
        <w:t xml:space="preserve">to </w:t>
      </w:r>
      <w:r w:rsidR="004C6625">
        <w:t xml:space="preserve">providing </w:t>
      </w:r>
      <w:r w:rsidR="00A16632">
        <w:t xml:space="preserve">an optimal user </w:t>
      </w:r>
      <w:r w:rsidR="001C63E5">
        <w:t>experience and</w:t>
      </w:r>
      <w:r w:rsidR="00A16632">
        <w:t xml:space="preserve"> should be defined from the very outset</w:t>
      </w:r>
      <w:r w:rsidR="006056BC">
        <w:t>. W</w:t>
      </w:r>
      <w:r>
        <w:t>here possible w</w:t>
      </w:r>
      <w:r w:rsidR="00B362B6" w:rsidRPr="001C63E5">
        <w:t xml:space="preserve">e would </w:t>
      </w:r>
      <w:r>
        <w:t xml:space="preserve">insist on </w:t>
      </w:r>
      <w:r w:rsidR="00B362B6" w:rsidRPr="001C63E5">
        <w:t>using the same internal and external FQDN</w:t>
      </w:r>
      <w:r w:rsidR="006056BC">
        <w:t>, as t</w:t>
      </w:r>
      <w:r w:rsidR="00B362B6" w:rsidRPr="001C63E5">
        <w:t xml:space="preserve">his </w:t>
      </w:r>
      <w:r w:rsidR="006056BC">
        <w:t>offers</w:t>
      </w:r>
      <w:r w:rsidR="00B362B6" w:rsidRPr="001C63E5">
        <w:t xml:space="preserve"> multiple benefits</w:t>
      </w:r>
      <w:r w:rsidR="006056BC">
        <w:t>,</w:t>
      </w:r>
      <w:r w:rsidR="00B362B6" w:rsidRPr="001C63E5">
        <w:t xml:space="preserve"> including:</w:t>
      </w:r>
      <w:r w:rsidR="0055667D">
        <w:t xml:space="preserve"> </w:t>
      </w:r>
    </w:p>
    <w:p w14:paraId="7D6E1814" w14:textId="49E920D4" w:rsidR="00B362B6" w:rsidRPr="0055667D" w:rsidRDefault="00B362B6" w:rsidP="004A5AF4">
      <w:pPr>
        <w:pStyle w:val="ListParagraph"/>
        <w:numPr>
          <w:ilvl w:val="0"/>
          <w:numId w:val="23"/>
        </w:numPr>
      </w:pPr>
      <w:r w:rsidRPr="0055667D">
        <w:t xml:space="preserve">Links </w:t>
      </w:r>
      <w:r w:rsidR="001B4AC7">
        <w:t xml:space="preserve">shared over </w:t>
      </w:r>
      <w:r w:rsidRPr="0055667D">
        <w:t>email/IM will work regardless of user location</w:t>
      </w:r>
    </w:p>
    <w:p w14:paraId="47D38E99" w14:textId="1CA6DE92" w:rsidR="00156E71" w:rsidRDefault="00B362B6" w:rsidP="004A5AF4">
      <w:pPr>
        <w:pStyle w:val="ListParagraph"/>
        <w:numPr>
          <w:ilvl w:val="0"/>
          <w:numId w:val="23"/>
        </w:numPr>
      </w:pPr>
      <w:r w:rsidRPr="0055667D">
        <w:t>Bookmarked URL’s will work regardless of location</w:t>
      </w:r>
    </w:p>
    <w:p w14:paraId="64396426" w14:textId="3920BBDE" w:rsidR="00156E71" w:rsidRPr="0055667D" w:rsidRDefault="00156E71" w:rsidP="004A5AF4">
      <w:pPr>
        <w:pStyle w:val="ListParagraph"/>
        <w:numPr>
          <w:ilvl w:val="0"/>
          <w:numId w:val="23"/>
        </w:numPr>
      </w:pPr>
      <w:r>
        <w:t xml:space="preserve">Native </w:t>
      </w:r>
      <w:r w:rsidR="00036BB9">
        <w:t xml:space="preserve">application </w:t>
      </w:r>
      <w:r>
        <w:t>performance</w:t>
      </w:r>
      <w:r w:rsidR="004F74D2">
        <w:t xml:space="preserve"> can only be </w:t>
      </w:r>
      <w:r w:rsidR="00036BB9">
        <w:t xml:space="preserve">achieved </w:t>
      </w:r>
      <w:r w:rsidR="007516A7">
        <w:t>in scenarios where t</w:t>
      </w:r>
      <w:r w:rsidR="00036BB9">
        <w:t xml:space="preserve">he proxy is </w:t>
      </w:r>
      <w:r w:rsidR="007516A7">
        <w:t>doing as little as possible</w:t>
      </w:r>
      <w:r>
        <w:t xml:space="preserve">. </w:t>
      </w:r>
      <w:r w:rsidRPr="0055667D">
        <w:t xml:space="preserve">Link translation is an expensive process that requires parsing of all data </w:t>
      </w:r>
      <w:r>
        <w:t xml:space="preserve">in flight, as it’s being </w:t>
      </w:r>
      <w:r w:rsidRPr="0055667D">
        <w:t>exchanged between a client and the backend applications</w:t>
      </w:r>
      <w:r w:rsidR="005513A6">
        <w:t xml:space="preserve">, thus </w:t>
      </w:r>
      <w:r>
        <w:t>add</w:t>
      </w:r>
      <w:r w:rsidR="005513A6">
        <w:t>ing</w:t>
      </w:r>
      <w:r>
        <w:t xml:space="preserve"> unnecessary load on the proxy service, whilst possibly affecting an applications ability to </w:t>
      </w:r>
      <w:r w:rsidR="004F74D2">
        <w:t>perform</w:t>
      </w:r>
      <w:r>
        <w:t xml:space="preserve"> </w:t>
      </w:r>
      <w:r w:rsidR="004F74D2">
        <w:t>optimally</w:t>
      </w:r>
      <w:r w:rsidR="007516A7">
        <w:t xml:space="preserve">. </w:t>
      </w:r>
      <w:r w:rsidR="006B0A17">
        <w:t>So,</w:t>
      </w:r>
      <w:r w:rsidR="007516A7">
        <w:t xml:space="preserve"> </w:t>
      </w:r>
      <w:r w:rsidR="005F653C">
        <w:t xml:space="preserve">why not </w:t>
      </w:r>
      <w:r w:rsidR="006B0A17">
        <w:t>save the proxy tons of legwork</w:t>
      </w:r>
      <w:r w:rsidR="00321CF8">
        <w:t xml:space="preserve"> by </w:t>
      </w:r>
      <w:r w:rsidR="0061175D">
        <w:t>having the application itself return the same URL</w:t>
      </w:r>
      <w:r w:rsidR="005F653C">
        <w:t xml:space="preserve"> as used externally, by simply addressing it </w:t>
      </w:r>
      <w:r w:rsidR="000F387B">
        <w:t>with that URL in the first place.</w:t>
      </w:r>
    </w:p>
    <w:p w14:paraId="7901EB9E" w14:textId="6D3DD8E3" w:rsidR="000C20B3" w:rsidRDefault="00F71A89" w:rsidP="004A5AF4">
      <w:pPr>
        <w:pStyle w:val="ListParagraph"/>
        <w:numPr>
          <w:ilvl w:val="0"/>
          <w:numId w:val="14"/>
        </w:numPr>
      </w:pPr>
      <w:r>
        <w:t>When attempting to connect to a backend application, p</w:t>
      </w:r>
      <w:r w:rsidR="009648E1">
        <w:t>roxy connector</w:t>
      </w:r>
      <w:r w:rsidR="00E92ECB">
        <w:t>s</w:t>
      </w:r>
      <w:r w:rsidR="009648E1">
        <w:t xml:space="preserve"> will </w:t>
      </w:r>
      <w:r w:rsidR="0053560B">
        <w:t xml:space="preserve">normally perform a DNS query </w:t>
      </w:r>
      <w:r>
        <w:t xml:space="preserve">against the </w:t>
      </w:r>
      <w:r w:rsidR="00AE08E7">
        <w:t xml:space="preserve">local site DNS servers. </w:t>
      </w:r>
      <w:r w:rsidR="00C13E73">
        <w:t xml:space="preserve">This is not the case if the proxy is being configured to route traffic via an internal </w:t>
      </w:r>
      <w:r w:rsidR="00EF5046">
        <w:t xml:space="preserve">forward proxy, as in that </w:t>
      </w:r>
      <w:r w:rsidR="00AE08E7">
        <w:t xml:space="preserve">scenario </w:t>
      </w:r>
      <w:r w:rsidR="00EF5046">
        <w:t>we would expect the onwards proxy to handle all DNS resolution</w:t>
      </w:r>
      <w:r w:rsidR="000C20B3">
        <w:t xml:space="preserve"> on behalf of clients.</w:t>
      </w:r>
    </w:p>
    <w:p w14:paraId="333598F5" w14:textId="01415158" w:rsidR="00A95060" w:rsidRDefault="000C20B3" w:rsidP="004A5AF4">
      <w:pPr>
        <w:pStyle w:val="ListParagraph"/>
        <w:numPr>
          <w:ilvl w:val="0"/>
          <w:numId w:val="14"/>
        </w:numPr>
      </w:pPr>
      <w:r>
        <w:t>The use of localhost DNS records</w:t>
      </w:r>
      <w:r w:rsidR="00F13218">
        <w:t xml:space="preserve"> is perfectly fine for </w:t>
      </w:r>
      <w:r w:rsidR="003404D5">
        <w:t>quick and dirty</w:t>
      </w:r>
      <w:r w:rsidR="00D87F54">
        <w:t xml:space="preserve"> functional</w:t>
      </w:r>
      <w:r w:rsidR="003404D5">
        <w:t xml:space="preserve"> testing</w:t>
      </w:r>
      <w:r w:rsidR="00D87F54">
        <w:t>,</w:t>
      </w:r>
      <w:r w:rsidR="003404D5">
        <w:t xml:space="preserve"> before requesting internal DNS changes</w:t>
      </w:r>
    </w:p>
    <w:p w14:paraId="0955D544" w14:textId="6D08D070" w:rsidR="00474F1B" w:rsidRDefault="00306906" w:rsidP="004A5AF4">
      <w:pPr>
        <w:pStyle w:val="ListParagraph"/>
        <w:numPr>
          <w:ilvl w:val="0"/>
          <w:numId w:val="14"/>
        </w:numPr>
      </w:pPr>
      <w:r>
        <w:lastRenderedPageBreak/>
        <w:t xml:space="preserve">Where possible we would encourage the use of kerberos to achieve SSO, as this provides a </w:t>
      </w:r>
      <w:r w:rsidR="00676A4C">
        <w:t xml:space="preserve">more secure </w:t>
      </w:r>
      <w:r w:rsidR="00131590">
        <w:t xml:space="preserve">option to FBA, whilst also negating </w:t>
      </w:r>
      <w:r w:rsidR="00A12D86">
        <w:t>the</w:t>
      </w:r>
      <w:r w:rsidR="00131590">
        <w:t xml:space="preserve"> use of our </w:t>
      </w:r>
      <w:r w:rsidR="00A12D86">
        <w:t>password vaulting browser plugin</w:t>
      </w:r>
    </w:p>
    <w:p w14:paraId="60915026" w14:textId="507636D9" w:rsidR="00474F1B" w:rsidRDefault="007C75D6" w:rsidP="004A5AF4">
      <w:pPr>
        <w:pStyle w:val="ListParagraph"/>
        <w:numPr>
          <w:ilvl w:val="0"/>
          <w:numId w:val="14"/>
        </w:numPr>
      </w:pPr>
      <w:r>
        <w:t>The close</w:t>
      </w:r>
      <w:r w:rsidR="00A269E7">
        <w:t>r</w:t>
      </w:r>
      <w:r>
        <w:t xml:space="preserve"> a connector </w:t>
      </w:r>
      <w:r w:rsidR="00A269E7">
        <w:t>can be to</w:t>
      </w:r>
      <w:r>
        <w:t xml:space="preserve"> published </w:t>
      </w:r>
      <w:r w:rsidR="00A269E7">
        <w:t>applications</w:t>
      </w:r>
      <w:r>
        <w:t xml:space="preserve"> the better</w:t>
      </w:r>
      <w:r w:rsidR="00A269E7">
        <w:t xml:space="preserve">, as this will </w:t>
      </w:r>
      <w:r w:rsidR="00934A92">
        <w:t xml:space="preserve">reduce round trip times and </w:t>
      </w:r>
      <w:r w:rsidR="00E97FB7">
        <w:t>overall</w:t>
      </w:r>
      <w:r w:rsidR="00934A92">
        <w:t xml:space="preserve"> latency</w:t>
      </w:r>
    </w:p>
    <w:p w14:paraId="331D3023" w14:textId="45D6C47E" w:rsidR="006608DD" w:rsidRDefault="00EE5A73" w:rsidP="004A5AF4">
      <w:pPr>
        <w:pStyle w:val="ListParagraph"/>
        <w:numPr>
          <w:ilvl w:val="0"/>
          <w:numId w:val="14"/>
        </w:numPr>
      </w:pPr>
      <w:r>
        <w:t xml:space="preserve">Limit visibility of the </w:t>
      </w:r>
      <w:r w:rsidR="00D82CEF">
        <w:t xml:space="preserve">pilot web </w:t>
      </w:r>
      <w:r>
        <w:t>application</w:t>
      </w:r>
      <w:r w:rsidR="005E3D05">
        <w:t>’s icon</w:t>
      </w:r>
      <w:r w:rsidR="00A27172">
        <w:t xml:space="preserve"> in the Azure MyApps panel, </w:t>
      </w:r>
      <w:r w:rsidR="005E3D05">
        <w:t xml:space="preserve">to a pilot group of users. </w:t>
      </w:r>
      <w:r w:rsidR="0069187C">
        <w:t xml:space="preserve">When ready for production </w:t>
      </w:r>
      <w:r w:rsidR="005E3D05">
        <w:t xml:space="preserve">you will be able to scope the app to </w:t>
      </w:r>
      <w:r w:rsidR="0069187C">
        <w:t xml:space="preserve">its respective </w:t>
      </w:r>
      <w:r w:rsidR="00F001E0">
        <w:t xml:space="preserve">targeted </w:t>
      </w:r>
      <w:r w:rsidR="0069187C">
        <w:t>audience</w:t>
      </w:r>
      <w:r w:rsidR="00B31911">
        <w:t xml:space="preserve">, either in the same </w:t>
      </w:r>
      <w:r w:rsidR="004717D4">
        <w:t xml:space="preserve">single </w:t>
      </w:r>
      <w:r w:rsidR="00B31911">
        <w:t>tenant, or by also publish</w:t>
      </w:r>
      <w:r w:rsidR="004717D4">
        <w:t>ing</w:t>
      </w:r>
      <w:r w:rsidR="00B31911">
        <w:t xml:space="preserve"> the web application in </w:t>
      </w:r>
      <w:r w:rsidR="004717D4">
        <w:t>your other, production tenant.</w:t>
      </w:r>
    </w:p>
    <w:p w14:paraId="05EEFB46" w14:textId="2DE5140C" w:rsidR="00D90FE1" w:rsidRDefault="006608DD" w:rsidP="004A5AF4">
      <w:pPr>
        <w:pStyle w:val="ListParagraph"/>
        <w:numPr>
          <w:ilvl w:val="0"/>
          <w:numId w:val="14"/>
        </w:numPr>
      </w:pPr>
      <w:r>
        <w:t>Tools such as Fiddler for Windows</w:t>
      </w:r>
      <w:r w:rsidR="00A06BA3">
        <w:t xml:space="preserve"> or</w:t>
      </w:r>
      <w:r>
        <w:t xml:space="preserve"> Charles for OSX</w:t>
      </w:r>
      <w:r w:rsidR="00A06BA3">
        <w:t xml:space="preserve"> will prove indispensable when troubleshooting issues with publishing applications. </w:t>
      </w:r>
      <w:r w:rsidR="004138B5">
        <w:t xml:space="preserve">Unbeknown </w:t>
      </w:r>
      <w:r w:rsidR="000A3C31">
        <w:t xml:space="preserve">to many sysadmins, </w:t>
      </w:r>
      <w:r w:rsidR="004138B5">
        <w:t>Fiddler can also</w:t>
      </w:r>
      <w:r w:rsidR="000A3C31">
        <w:t xml:space="preserve"> act a proxy to </w:t>
      </w:r>
      <w:r w:rsidR="0084136A">
        <w:t xml:space="preserve">help trace and debug traffic for mobile </w:t>
      </w:r>
      <w:r w:rsidR="00843C63">
        <w:t xml:space="preserve">platforms such as iOS and Android, and pretty much anything that </w:t>
      </w:r>
      <w:r w:rsidR="000D33EF">
        <w:t>can be configured to route via a proxy.</w:t>
      </w:r>
      <w:r w:rsidR="00843C63">
        <w:t xml:space="preserve"> </w:t>
      </w:r>
      <w:r w:rsidR="004138B5">
        <w:t xml:space="preserve"> </w:t>
      </w:r>
      <w:r>
        <w:t xml:space="preserve"> </w:t>
      </w:r>
    </w:p>
    <w:p w14:paraId="4626CC94" w14:textId="3E22B7A5" w:rsidR="00C67B82" w:rsidRDefault="00C67B82" w:rsidP="00C67B82"/>
    <w:p w14:paraId="3F7D8164" w14:textId="4C5E3A7D" w:rsidR="00474F1B" w:rsidRPr="009F2DA8" w:rsidRDefault="00474F1B" w:rsidP="00474F1B">
      <w:pPr>
        <w:pStyle w:val="Heading2Numbered"/>
      </w:pPr>
      <w:bookmarkStart w:id="13" w:name="_Toc508930353"/>
      <w:bookmarkStart w:id="14" w:name="_Toc508930354"/>
      <w:bookmarkStart w:id="15" w:name="_Toc508930355"/>
      <w:bookmarkStart w:id="16" w:name="_Toc508930356"/>
      <w:bookmarkStart w:id="17" w:name="_Toc508930357"/>
      <w:bookmarkStart w:id="18" w:name="_Toc508930358"/>
      <w:bookmarkEnd w:id="13"/>
      <w:bookmarkEnd w:id="14"/>
      <w:bookmarkEnd w:id="15"/>
      <w:bookmarkEnd w:id="16"/>
      <w:bookmarkEnd w:id="17"/>
      <w:r>
        <w:t>Production best practices recommendations</w:t>
      </w:r>
      <w:bookmarkEnd w:id="18"/>
    </w:p>
    <w:p w14:paraId="77C7507F" w14:textId="21423238" w:rsidR="00562E63" w:rsidRDefault="00562E63" w:rsidP="001B4A5F">
      <w:r>
        <w:t xml:space="preserve">With a pilot </w:t>
      </w:r>
      <w:r w:rsidR="007C0373">
        <w:t xml:space="preserve">successfully </w:t>
      </w:r>
      <w:r w:rsidR="005A7EE7">
        <w:t xml:space="preserve">completed, </w:t>
      </w:r>
      <w:r w:rsidR="007C0373">
        <w:t xml:space="preserve">you should now be able to </w:t>
      </w:r>
      <w:r w:rsidR="00B01AFA">
        <w:t xml:space="preserve">move </w:t>
      </w:r>
      <w:r w:rsidR="005A7EE7">
        <w:t xml:space="preserve">your </w:t>
      </w:r>
      <w:r w:rsidR="00B01AFA">
        <w:t xml:space="preserve">published </w:t>
      </w:r>
      <w:r w:rsidR="005A7EE7">
        <w:t xml:space="preserve">web </w:t>
      </w:r>
      <w:r w:rsidR="00B01AFA">
        <w:t>application</w:t>
      </w:r>
      <w:r w:rsidR="005A7EE7">
        <w:t>s</w:t>
      </w:r>
      <w:r w:rsidR="00B01AFA">
        <w:t xml:space="preserve"> into production.</w:t>
      </w:r>
    </w:p>
    <w:p w14:paraId="5F042D45" w14:textId="038D54C8" w:rsidR="001B4A5F" w:rsidRDefault="001B4A5F" w:rsidP="001B4A5F">
      <w:r>
        <w:t>The following best practice elements should facilitate an optimal design for a production implementation:</w:t>
      </w:r>
    </w:p>
    <w:p w14:paraId="75519453" w14:textId="235E700C" w:rsidR="00684393" w:rsidRDefault="000D36C4" w:rsidP="004A5AF4">
      <w:pPr>
        <w:pStyle w:val="ListParagraph"/>
        <w:numPr>
          <w:ilvl w:val="0"/>
          <w:numId w:val="14"/>
        </w:numPr>
      </w:pPr>
      <w:r>
        <w:t xml:space="preserve">To provide </w:t>
      </w:r>
      <w:r w:rsidR="00B2472E">
        <w:t>maximum high availability, c</w:t>
      </w:r>
      <w:r w:rsidR="00684393">
        <w:t>onnectors should be placed on host</w:t>
      </w:r>
      <w:r>
        <w:t xml:space="preserve">s that have been designated for </w:t>
      </w:r>
      <w:r w:rsidR="00D07415">
        <w:t xml:space="preserve">the sole purpose of </w:t>
      </w:r>
      <w:r>
        <w:t>handling Azure AD Application Proxy traffic only</w:t>
      </w:r>
    </w:p>
    <w:p w14:paraId="52359D3C" w14:textId="54D9DE1D" w:rsidR="00474F1B" w:rsidRDefault="00474F1B" w:rsidP="004A5AF4">
      <w:pPr>
        <w:pStyle w:val="ListParagraph"/>
        <w:numPr>
          <w:ilvl w:val="0"/>
          <w:numId w:val="14"/>
        </w:numPr>
      </w:pPr>
      <w:r>
        <w:t>Group</w:t>
      </w:r>
      <w:r w:rsidR="008A23A1">
        <w:t>ing</w:t>
      </w:r>
      <w:r>
        <w:t xml:space="preserve"> the web applications by geography</w:t>
      </w:r>
      <w:r w:rsidR="00A70AD9">
        <w:t>/</w:t>
      </w:r>
      <w:r>
        <w:t>data location</w:t>
      </w:r>
      <w:r w:rsidR="008A23A1">
        <w:t xml:space="preserve"> will </w:t>
      </w:r>
      <w:r w:rsidR="005170C2">
        <w:t xml:space="preserve">allow for the most </w:t>
      </w:r>
      <w:r w:rsidR="00520273">
        <w:t xml:space="preserve"> efficient </w:t>
      </w:r>
      <w:r w:rsidR="005170C2">
        <w:t xml:space="preserve">means of </w:t>
      </w:r>
      <w:r w:rsidR="00287ECC">
        <w:t xml:space="preserve">end-to-end </w:t>
      </w:r>
      <w:r w:rsidR="00520273">
        <w:t>routing</w:t>
      </w:r>
      <w:r w:rsidR="004B58E7">
        <w:t xml:space="preserve"> </w:t>
      </w:r>
      <w:r w:rsidR="00287ECC">
        <w:t>of traffic</w:t>
      </w:r>
      <w:r w:rsidR="005170C2">
        <w:t xml:space="preserve">, </w:t>
      </w:r>
      <w:r>
        <w:t xml:space="preserve">and </w:t>
      </w:r>
      <w:r w:rsidR="0036522B">
        <w:t>these can then be</w:t>
      </w:r>
      <w:r>
        <w:t xml:space="preserve"> map</w:t>
      </w:r>
      <w:r w:rsidR="0036522B">
        <w:t xml:space="preserve">ped </w:t>
      </w:r>
      <w:r>
        <w:t xml:space="preserve">to </w:t>
      </w:r>
      <w:r w:rsidR="0036522B">
        <w:t xml:space="preserve">logically named </w:t>
      </w:r>
      <w:r>
        <w:t>Connector Groups.</w:t>
      </w:r>
      <w:r w:rsidR="000F2687">
        <w:t xml:space="preserve"> Please refer to the following </w:t>
      </w:r>
      <w:hyperlink r:id="rId25" w:anchor="use-cases-for-connector-groups" w:history="1">
        <w:r w:rsidR="000F2687" w:rsidRPr="000F2687">
          <w:rPr>
            <w:rStyle w:val="Hyperlink"/>
          </w:rPr>
          <w:t>link</w:t>
        </w:r>
      </w:hyperlink>
      <w:r w:rsidR="000F2687">
        <w:t xml:space="preserve"> for placement </w:t>
      </w:r>
      <w:r w:rsidR="00D00E24">
        <w:t xml:space="preserve">and sample </w:t>
      </w:r>
      <w:r w:rsidR="000F2687">
        <w:t>scenarios</w:t>
      </w:r>
    </w:p>
    <w:p w14:paraId="4A9DED30" w14:textId="0A1CF85C" w:rsidR="005604B1" w:rsidRDefault="006401BF" w:rsidP="004A5AF4">
      <w:pPr>
        <w:pStyle w:val="ListParagraph"/>
        <w:numPr>
          <w:ilvl w:val="0"/>
          <w:numId w:val="14"/>
        </w:numPr>
      </w:pPr>
      <w:r>
        <w:t xml:space="preserve">Azure Application Proxy </w:t>
      </w:r>
      <w:r w:rsidR="00C66F5A">
        <w:t xml:space="preserve">provides </w:t>
      </w:r>
      <w:r w:rsidR="007D4D46">
        <w:t>sufficient</w:t>
      </w:r>
      <w:r w:rsidR="00C66F5A">
        <w:t xml:space="preserve"> levels of integrated </w:t>
      </w:r>
      <w:r w:rsidR="004D03A0">
        <w:t xml:space="preserve">security </w:t>
      </w:r>
      <w:r w:rsidR="00C66F5A">
        <w:t xml:space="preserve">to fully protect published applications, but </w:t>
      </w:r>
      <w:r w:rsidR="000D11A6">
        <w:t xml:space="preserve">this </w:t>
      </w:r>
      <w:r w:rsidR="00D50C77">
        <w:t xml:space="preserve">often </w:t>
      </w:r>
      <w:r w:rsidR="000D11A6">
        <w:t xml:space="preserve">relies on </w:t>
      </w:r>
      <w:r w:rsidR="00D50C77">
        <w:t xml:space="preserve">security </w:t>
      </w:r>
      <w:r w:rsidR="00007005">
        <w:t xml:space="preserve">administrators </w:t>
      </w:r>
      <w:r w:rsidR="002A63C7">
        <w:t xml:space="preserve">having a </w:t>
      </w:r>
      <w:r w:rsidR="005035EA">
        <w:t>fair</w:t>
      </w:r>
      <w:r w:rsidR="002A63C7">
        <w:t xml:space="preserve"> understand</w:t>
      </w:r>
      <w:r w:rsidR="00007005">
        <w:t>ing</w:t>
      </w:r>
      <w:r w:rsidR="002A63C7">
        <w:t xml:space="preserve"> of how </w:t>
      </w:r>
      <w:r w:rsidR="00007005">
        <w:t xml:space="preserve">their </w:t>
      </w:r>
      <w:r w:rsidR="002A63C7">
        <w:t xml:space="preserve">applications </w:t>
      </w:r>
      <w:r w:rsidR="00007005">
        <w:t>work,</w:t>
      </w:r>
      <w:r w:rsidR="00D50C77">
        <w:t xml:space="preserve"> to achieve</w:t>
      </w:r>
      <w:r w:rsidR="007979BB">
        <w:t xml:space="preserve"> </w:t>
      </w:r>
      <w:r w:rsidR="00892506">
        <w:t>a</w:t>
      </w:r>
      <w:r w:rsidR="00F12C1A">
        <w:t>n</w:t>
      </w:r>
      <w:r w:rsidR="007979BB">
        <w:t xml:space="preserve"> </w:t>
      </w:r>
      <w:r w:rsidR="00CE0AC1">
        <w:t>effective</w:t>
      </w:r>
      <w:r w:rsidR="007979BB">
        <w:t xml:space="preserve"> security </w:t>
      </w:r>
      <w:r w:rsidR="00892506">
        <w:t>posture</w:t>
      </w:r>
      <w:r w:rsidR="00D50C77">
        <w:t xml:space="preserve">. </w:t>
      </w:r>
      <w:r w:rsidR="002D2116">
        <w:t xml:space="preserve">One </w:t>
      </w:r>
      <w:r w:rsidR="00D93E55">
        <w:t xml:space="preserve">simple </w:t>
      </w:r>
      <w:r w:rsidR="007D274F">
        <w:t xml:space="preserve">method of </w:t>
      </w:r>
      <w:r w:rsidR="001F3C41">
        <w:t>maintaining</w:t>
      </w:r>
      <w:r w:rsidR="00091809">
        <w:t xml:space="preserve"> a tight posture</w:t>
      </w:r>
      <w:r w:rsidR="00007005">
        <w:t xml:space="preserve"> is to consider </w:t>
      </w:r>
      <w:r w:rsidR="005604B1" w:rsidRPr="005604B1">
        <w:t>publish</w:t>
      </w:r>
      <w:r w:rsidR="00EC180B">
        <w:t>ing a</w:t>
      </w:r>
      <w:r w:rsidR="00091809">
        <w:t>pplications at a</w:t>
      </w:r>
      <w:r w:rsidR="005604B1" w:rsidRPr="005604B1">
        <w:t xml:space="preserve"> path</w:t>
      </w:r>
      <w:r w:rsidR="00091809">
        <w:t xml:space="preserve"> level</w:t>
      </w:r>
      <w:r w:rsidR="005604B1" w:rsidRPr="005604B1">
        <w:t xml:space="preserve">, </w:t>
      </w:r>
      <w:r w:rsidR="001F3C41">
        <w:t xml:space="preserve">where you then only expose the exact </w:t>
      </w:r>
      <w:r w:rsidR="00AB13B2">
        <w:t xml:space="preserve">folders and files that are required for the application to function, and no more. If doing this however, </w:t>
      </w:r>
      <w:r w:rsidR="005604B1" w:rsidRPr="005604B1">
        <w:t xml:space="preserve">make sure that it includes all the necessary images, scripts, and style sheets for your application. For </w:t>
      </w:r>
      <w:r w:rsidR="00F24319">
        <w:t>instance</w:t>
      </w:r>
      <w:r w:rsidR="005604B1" w:rsidRPr="005604B1">
        <w:t>, if your app is at https://</w:t>
      </w:r>
      <w:r w:rsidR="00F24319">
        <w:t>intranet.wacketywack.com</w:t>
      </w:r>
      <w:r w:rsidR="005604B1" w:rsidRPr="005604B1">
        <w:t>/</w:t>
      </w:r>
      <w:r w:rsidR="00FB4CAB">
        <w:t>home/</w:t>
      </w:r>
      <w:r w:rsidR="005604B1" w:rsidRPr="005604B1">
        <w:t xml:space="preserve"> </w:t>
      </w:r>
      <w:r w:rsidR="00FB4CAB">
        <w:t xml:space="preserve">but </w:t>
      </w:r>
      <w:r w:rsidR="005604B1" w:rsidRPr="005604B1">
        <w:t>uses images located at https://</w:t>
      </w:r>
      <w:r w:rsidR="00950314">
        <w:t>intranet.wacketywack.com</w:t>
      </w:r>
      <w:r w:rsidR="005604B1" w:rsidRPr="005604B1">
        <w:t xml:space="preserve">/media, then you should publish </w:t>
      </w:r>
      <w:r w:rsidR="00950314">
        <w:t xml:space="preserve">the root, </w:t>
      </w:r>
      <w:r w:rsidR="005604B1" w:rsidRPr="005604B1">
        <w:t>https://</w:t>
      </w:r>
      <w:r w:rsidR="00950314" w:rsidRPr="00950314">
        <w:t xml:space="preserve"> </w:t>
      </w:r>
      <w:r w:rsidR="00950314">
        <w:t>intranet.wacketywack.com</w:t>
      </w:r>
      <w:r w:rsidR="005604B1" w:rsidRPr="005604B1">
        <w:t xml:space="preserve">/ as the path. </w:t>
      </w:r>
      <w:r w:rsidR="00FB4CAB">
        <w:t>Note that t</w:t>
      </w:r>
      <w:r w:rsidR="005604B1" w:rsidRPr="005604B1">
        <w:t xml:space="preserve">his internal URL doesn't have </w:t>
      </w:r>
      <w:r w:rsidR="005604B1" w:rsidRPr="005604B1">
        <w:lastRenderedPageBreak/>
        <w:t>to be the landing page your users see. For more information</w:t>
      </w:r>
      <w:r w:rsidR="00E5629D">
        <w:t xml:space="preserve"> on s</w:t>
      </w:r>
      <w:r w:rsidR="00E5629D" w:rsidRPr="005604B1">
        <w:t>et</w:t>
      </w:r>
      <w:r w:rsidR="00E5629D">
        <w:t>ting</w:t>
      </w:r>
      <w:r w:rsidR="00E5629D" w:rsidRPr="005604B1">
        <w:t xml:space="preserve"> a custom home page for published apps</w:t>
      </w:r>
      <w:r w:rsidR="00E5629D">
        <w:t xml:space="preserve">, </w:t>
      </w:r>
      <w:r w:rsidR="005604B1" w:rsidRPr="005604B1">
        <w:t xml:space="preserve">see </w:t>
      </w:r>
      <w:hyperlink r:id="rId26" w:history="1">
        <w:r w:rsidR="00E5629D" w:rsidRPr="00E5629D">
          <w:rPr>
            <w:rStyle w:val="Hyperlink"/>
          </w:rPr>
          <w:t>here</w:t>
        </w:r>
      </w:hyperlink>
      <w:r w:rsidR="00E5629D">
        <w:t>.</w:t>
      </w:r>
    </w:p>
    <w:p w14:paraId="29CE2334" w14:textId="4815E0A1" w:rsidR="004A795B" w:rsidRDefault="004A795B" w:rsidP="004A5AF4">
      <w:pPr>
        <w:pStyle w:val="ListParagraph"/>
        <w:numPr>
          <w:ilvl w:val="0"/>
          <w:numId w:val="14"/>
        </w:numPr>
      </w:pPr>
      <w:r>
        <w:t xml:space="preserve">If you are running a single tenant for test and production then migrating apps from pilot to production is simply achieved by relocating the production ready applications from the pilot connector, to the designated production connectors. Some organizations will run separate tenants however, one for pre-production and the other for production, and in that </w:t>
      </w:r>
      <w:r w:rsidR="00FA78D1">
        <w:t xml:space="preserve">scenario, </w:t>
      </w:r>
      <w:r>
        <w:t>each will play host to a distinct namespace will that represents each environment, individually. If this is how you are setup then you will not have the ability to move piloted apps between tenants, so should ensure that the production tenant is also ready to host the apps. E.g. Validate that the required customer domain is already registered and verified, that external fqdns are registered in public DNS, and that SSL certificates are available to support any custom domains. The same SSL certificate types are supported, being standard, wildcard or SAN based, preferably issued by a 3</w:t>
      </w:r>
      <w:r w:rsidRPr="003E5878">
        <w:rPr>
          <w:vertAlign w:val="superscript"/>
        </w:rPr>
        <w:t>rd</w:t>
      </w:r>
      <w:r>
        <w:t xml:space="preserve"> party trusted certificate authority. </w:t>
      </w:r>
    </w:p>
    <w:p w14:paraId="472F9977" w14:textId="2651ADBB" w:rsidR="00474F1B" w:rsidRDefault="00681C90" w:rsidP="004A5AF4">
      <w:pPr>
        <w:pStyle w:val="ListParagraph"/>
        <w:numPr>
          <w:ilvl w:val="0"/>
          <w:numId w:val="14"/>
        </w:numPr>
      </w:pPr>
      <w:r>
        <w:t>As with the pilot, you should d</w:t>
      </w:r>
      <w:r w:rsidR="00474F1B">
        <w:t xml:space="preserve">etermine how the Connector server </w:t>
      </w:r>
      <w:r>
        <w:t xml:space="preserve">is expected to route out </w:t>
      </w:r>
      <w:r w:rsidR="00474F1B">
        <w:t>to the Azure App Proxy services. This can be direct access or via a forward proxy.</w:t>
      </w:r>
    </w:p>
    <w:p w14:paraId="2CBF1EA8" w14:textId="7D5993BB" w:rsidR="00474F1B" w:rsidRDefault="00474F1B" w:rsidP="004A5AF4">
      <w:pPr>
        <w:pStyle w:val="ListParagraph"/>
        <w:numPr>
          <w:ilvl w:val="0"/>
          <w:numId w:val="14"/>
        </w:numPr>
      </w:pPr>
      <w:r>
        <w:t>Deploy Connector servers</w:t>
      </w:r>
      <w:r w:rsidR="00122188">
        <w:t xml:space="preserve">.  A minimum of 2 </w:t>
      </w:r>
      <w:r>
        <w:t>Connector</w:t>
      </w:r>
      <w:r w:rsidR="00122188">
        <w:t xml:space="preserve"> instances</w:t>
      </w:r>
      <w:r>
        <w:t xml:space="preserve"> should be deployed per web application grouping to provide redundancy. The Connectors should be deployed in the same network segment as the published web servers and can run on physical hardware or a VM.</w:t>
      </w:r>
    </w:p>
    <w:p w14:paraId="5664F108" w14:textId="28A5A4EB" w:rsidR="00FB55D3" w:rsidRDefault="00474F1B" w:rsidP="004A5AF4">
      <w:pPr>
        <w:pStyle w:val="ListParagraph"/>
        <w:numPr>
          <w:ilvl w:val="0"/>
          <w:numId w:val="14"/>
        </w:numPr>
      </w:pPr>
      <w:r>
        <w:t>If Kerberos Constrained Delegation is required for any of the web applications to be published through a Connector Group then the Connector servers must be domain joined</w:t>
      </w:r>
      <w:r w:rsidR="003662B1">
        <w:t>, and o</w:t>
      </w:r>
      <w:r w:rsidR="00AE311D">
        <w:t xml:space="preserve">ur </w:t>
      </w:r>
      <w:r>
        <w:t xml:space="preserve">recommendation is to install the Connector </w:t>
      </w:r>
      <w:r w:rsidR="00AE311D">
        <w:t>in</w:t>
      </w:r>
      <w:r>
        <w:t xml:space="preserve"> the same domain that the web application service account/machine accounts are in.</w:t>
      </w:r>
      <w:r w:rsidR="003662B1">
        <w:t xml:space="preserve"> </w:t>
      </w:r>
    </w:p>
    <w:p w14:paraId="4DB03F29" w14:textId="4BB0F9B2" w:rsidR="00322AD2" w:rsidRDefault="00992B9F" w:rsidP="004A5AF4">
      <w:pPr>
        <w:pStyle w:val="ListParagraph"/>
        <w:numPr>
          <w:ilvl w:val="0"/>
          <w:numId w:val="14"/>
        </w:numPr>
        <w:spacing w:before="0" w:after="0"/>
      </w:pPr>
      <w:r>
        <w:t xml:space="preserve">Piloting applications will never provide a true reflection of the </w:t>
      </w:r>
      <w:r w:rsidR="0048430D">
        <w:t>volume and traffic that an application is likely to be subjected to, o</w:t>
      </w:r>
      <w:r w:rsidR="00FB55D3">
        <w:t xml:space="preserve">nce </w:t>
      </w:r>
      <w:r w:rsidR="0048430D">
        <w:t xml:space="preserve">in production, so you may now want to </w:t>
      </w:r>
      <w:r w:rsidR="00FB55D3">
        <w:t>c</w:t>
      </w:r>
      <w:r w:rsidR="003858DF" w:rsidRPr="00322AD2">
        <w:t>arry out operational baselining to determine if further scale out is required beyond the initial 2 connector servers</w:t>
      </w:r>
    </w:p>
    <w:p w14:paraId="1C6C7E91" w14:textId="0CD8F03A" w:rsidR="003C4FAC" w:rsidRDefault="00C271C7" w:rsidP="00CF56F7">
      <w:pPr>
        <w:pStyle w:val="Heading1Numbered"/>
      </w:pPr>
      <w:bookmarkStart w:id="19" w:name="_Toc508930359"/>
      <w:bookmarkStart w:id="20" w:name="_Toc508930360"/>
      <w:bookmarkStart w:id="21" w:name="_Toc508930361"/>
      <w:bookmarkStart w:id="22" w:name="_Toc508930362"/>
      <w:bookmarkStart w:id="23" w:name="_Toc508930363"/>
      <w:bookmarkStart w:id="24" w:name="_Toc508930364"/>
      <w:bookmarkStart w:id="25" w:name="_Toc508930365"/>
      <w:bookmarkEnd w:id="19"/>
      <w:bookmarkEnd w:id="20"/>
      <w:bookmarkEnd w:id="21"/>
      <w:bookmarkEnd w:id="22"/>
      <w:bookmarkEnd w:id="23"/>
      <w:bookmarkEnd w:id="24"/>
      <w:r>
        <w:t xml:space="preserve">Azure AD Application Proxy </w:t>
      </w:r>
      <w:r w:rsidR="00CD5117">
        <w:t xml:space="preserve">Deployment </w:t>
      </w:r>
      <w:r w:rsidR="003C4FAC">
        <w:t>Plan</w:t>
      </w:r>
      <w:r w:rsidR="008A0843">
        <w:t>s</w:t>
      </w:r>
      <w:bookmarkEnd w:id="25"/>
    </w:p>
    <w:p w14:paraId="03C6782C" w14:textId="577A3A06" w:rsidR="005548AD" w:rsidRPr="004F4D0F" w:rsidRDefault="005548AD" w:rsidP="005548AD">
      <w:r w:rsidRPr="004F4D0F">
        <w:t xml:space="preserve">This section details the </w:t>
      </w:r>
      <w:r w:rsidR="002B0C78">
        <w:t xml:space="preserve">deployment steps </w:t>
      </w:r>
      <w:r w:rsidR="00753D8D">
        <w:t xml:space="preserve">required </w:t>
      </w:r>
      <w:r w:rsidR="00470983">
        <w:t xml:space="preserve">to publish </w:t>
      </w:r>
      <w:r w:rsidR="00775AF9">
        <w:t xml:space="preserve">the afore detailed </w:t>
      </w:r>
      <w:r w:rsidR="00470983">
        <w:t>application</w:t>
      </w:r>
      <w:r w:rsidR="00264C95">
        <w:t>s</w:t>
      </w:r>
      <w:r w:rsidR="00470983">
        <w:t xml:space="preserve"> via Azure </w:t>
      </w:r>
      <w:r w:rsidR="00753D8D">
        <w:t>AD</w:t>
      </w:r>
      <w:r w:rsidR="00470983">
        <w:t xml:space="preserve"> Application Proxy</w:t>
      </w:r>
      <w:r w:rsidR="00775AF9">
        <w:t xml:space="preserve">, </w:t>
      </w:r>
      <w:r w:rsidR="00753D8D">
        <w:t>co</w:t>
      </w:r>
      <w:r w:rsidR="00775AF9">
        <w:t>mprising</w:t>
      </w:r>
      <w:r w:rsidR="00753D8D">
        <w:t xml:space="preserve"> of the </w:t>
      </w:r>
      <w:r w:rsidRPr="004F4D0F">
        <w:t xml:space="preserve">following high-level </w:t>
      </w:r>
      <w:r>
        <w:t>activities</w:t>
      </w:r>
      <w:r w:rsidR="00753D8D">
        <w:t>:</w:t>
      </w:r>
    </w:p>
    <w:tbl>
      <w:tblPr>
        <w:tblStyle w:val="SDMTemplateTable"/>
        <w:tblW w:w="9413" w:type="dxa"/>
        <w:tblLook w:val="01E0" w:firstRow="1" w:lastRow="1" w:firstColumn="1" w:lastColumn="1" w:noHBand="0" w:noVBand="0"/>
      </w:tblPr>
      <w:tblGrid>
        <w:gridCol w:w="1248"/>
        <w:gridCol w:w="8165"/>
      </w:tblGrid>
      <w:tr w:rsidR="00A67FC2" w14:paraId="01D7B5C0" w14:textId="77777777" w:rsidTr="00A67FC2">
        <w:trPr>
          <w:cnfStyle w:val="100000000000" w:firstRow="1" w:lastRow="0" w:firstColumn="0" w:lastColumn="0" w:oddVBand="0" w:evenVBand="0" w:oddHBand="0" w:evenHBand="0" w:firstRowFirstColumn="0" w:firstRowLastColumn="0" w:lastRowFirstColumn="0" w:lastRowLastColumn="0"/>
          <w:trHeight w:val="290"/>
        </w:trPr>
        <w:tc>
          <w:tcPr>
            <w:tcW w:w="1248" w:type="dxa"/>
          </w:tcPr>
          <w:p w14:paraId="6FFCF31E" w14:textId="77777777" w:rsidR="005548AD" w:rsidRPr="004F4D0F" w:rsidRDefault="005548AD" w:rsidP="00735638">
            <w:r w:rsidRPr="004F4D0F">
              <w:t>Section</w:t>
            </w:r>
          </w:p>
        </w:tc>
        <w:tc>
          <w:tcPr>
            <w:tcW w:w="8165" w:type="dxa"/>
          </w:tcPr>
          <w:p w14:paraId="5607BC82" w14:textId="297539FA" w:rsidR="005548AD" w:rsidRPr="004F4D0F" w:rsidRDefault="005548AD" w:rsidP="00735638">
            <w:r>
              <w:t>Activity</w:t>
            </w:r>
            <w:r w:rsidR="002B0C78">
              <w:t>/Steps</w:t>
            </w:r>
          </w:p>
        </w:tc>
      </w:tr>
      <w:tr w:rsidR="00A67FC2" w14:paraId="708237E5"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4B643727" w14:textId="385408AB" w:rsidR="005548AD" w:rsidRPr="004F4D0F" w:rsidRDefault="002B0C78" w:rsidP="00735638">
            <w:pPr>
              <w:pStyle w:val="CellBody"/>
              <w:rPr>
                <w:lang w:val="en-US"/>
              </w:rPr>
            </w:pPr>
            <w:r>
              <w:rPr>
                <w:lang w:val="en-US"/>
              </w:rPr>
              <w:t>4.1</w:t>
            </w:r>
          </w:p>
        </w:tc>
        <w:tc>
          <w:tcPr>
            <w:tcW w:w="8165" w:type="dxa"/>
          </w:tcPr>
          <w:p w14:paraId="5EA4BA0C" w14:textId="62265323" w:rsidR="005548AD" w:rsidRPr="004F4D0F" w:rsidRDefault="002B0C78" w:rsidP="00735638">
            <w:pPr>
              <w:pStyle w:val="CellBody"/>
              <w:rPr>
                <w:lang w:val="en-US"/>
              </w:rPr>
            </w:pPr>
            <w:r>
              <w:rPr>
                <w:lang w:val="en-US"/>
              </w:rPr>
              <w:t>Prerequisites</w:t>
            </w:r>
          </w:p>
        </w:tc>
      </w:tr>
      <w:tr w:rsidR="00A67FC2" w14:paraId="6D7DAB86" w14:textId="77777777" w:rsidTr="00A67FC2">
        <w:trPr>
          <w:cnfStyle w:val="000000010000" w:firstRow="0" w:lastRow="0" w:firstColumn="0" w:lastColumn="0" w:oddVBand="0" w:evenVBand="0" w:oddHBand="0" w:evenHBand="1" w:firstRowFirstColumn="0" w:firstRowLastColumn="0" w:lastRowFirstColumn="0" w:lastRowLastColumn="0"/>
        </w:trPr>
        <w:tc>
          <w:tcPr>
            <w:tcW w:w="1248" w:type="dxa"/>
          </w:tcPr>
          <w:p w14:paraId="4EA74EB7" w14:textId="214C04B0" w:rsidR="005548AD" w:rsidRPr="004F4D0F" w:rsidRDefault="002B0C78" w:rsidP="00735638">
            <w:pPr>
              <w:pStyle w:val="CellBody"/>
              <w:rPr>
                <w:lang w:val="en-US"/>
              </w:rPr>
            </w:pPr>
            <w:r>
              <w:rPr>
                <w:lang w:val="en-US"/>
              </w:rPr>
              <w:t>4.2</w:t>
            </w:r>
          </w:p>
        </w:tc>
        <w:tc>
          <w:tcPr>
            <w:tcW w:w="8165" w:type="dxa"/>
          </w:tcPr>
          <w:p w14:paraId="0383AC82" w14:textId="2F9D0A37" w:rsidR="005548AD" w:rsidRPr="004F4D0F" w:rsidRDefault="002B0C78" w:rsidP="005548AD">
            <w:pPr>
              <w:pStyle w:val="CellBody"/>
              <w:keepNext/>
              <w:rPr>
                <w:lang w:val="en-US"/>
              </w:rPr>
            </w:pPr>
            <w:r>
              <w:rPr>
                <w:lang w:val="en-US"/>
              </w:rPr>
              <w:t>Use-case</w:t>
            </w:r>
            <w:r w:rsidR="008214DC">
              <w:rPr>
                <w:lang w:val="en-US"/>
              </w:rPr>
              <w:t xml:space="preserve">, </w:t>
            </w:r>
            <w:r>
              <w:rPr>
                <w:lang w:val="en-US"/>
              </w:rPr>
              <w:t>scenario</w:t>
            </w:r>
            <w:r w:rsidR="008214DC">
              <w:rPr>
                <w:lang w:val="en-US"/>
              </w:rPr>
              <w:t xml:space="preserve">, </w:t>
            </w:r>
            <w:r>
              <w:rPr>
                <w:lang w:val="en-US"/>
              </w:rPr>
              <w:t>capability requirements</w:t>
            </w:r>
          </w:p>
        </w:tc>
      </w:tr>
      <w:tr w:rsidR="00A8570F" w14:paraId="5A934A30"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6FE49AC7" w14:textId="7DF7028B" w:rsidR="00A8570F" w:rsidRDefault="00A8570F" w:rsidP="00735638">
            <w:pPr>
              <w:pStyle w:val="CellBody"/>
              <w:rPr>
                <w:lang w:val="en-US"/>
              </w:rPr>
            </w:pPr>
            <w:r>
              <w:rPr>
                <w:lang w:val="en-US"/>
              </w:rPr>
              <w:lastRenderedPageBreak/>
              <w:t>4.3</w:t>
            </w:r>
          </w:p>
        </w:tc>
        <w:tc>
          <w:tcPr>
            <w:tcW w:w="8165" w:type="dxa"/>
          </w:tcPr>
          <w:p w14:paraId="3012C16D" w14:textId="42104F5E" w:rsidR="00A8570F" w:rsidRDefault="00CE258B" w:rsidP="005548AD">
            <w:pPr>
              <w:pStyle w:val="CellBody"/>
              <w:keepNext/>
              <w:rPr>
                <w:lang w:val="en-US"/>
              </w:rPr>
            </w:pPr>
            <w:r>
              <w:rPr>
                <w:lang w:val="en-US"/>
              </w:rPr>
              <w:t>Working with existing on-premises proxy servers</w:t>
            </w:r>
          </w:p>
        </w:tc>
      </w:tr>
      <w:tr w:rsidR="005B1F6B" w14:paraId="5D10C64A" w14:textId="77777777" w:rsidTr="00A67FC2">
        <w:trPr>
          <w:cnfStyle w:val="000000010000" w:firstRow="0" w:lastRow="0" w:firstColumn="0" w:lastColumn="0" w:oddVBand="0" w:evenVBand="0" w:oddHBand="0" w:evenHBand="1" w:firstRowFirstColumn="0" w:firstRowLastColumn="0" w:lastRowFirstColumn="0" w:lastRowLastColumn="0"/>
        </w:trPr>
        <w:tc>
          <w:tcPr>
            <w:tcW w:w="1248" w:type="dxa"/>
          </w:tcPr>
          <w:p w14:paraId="166E9905" w14:textId="6D8E93AB" w:rsidR="005B1F6B" w:rsidRDefault="005B1F6B" w:rsidP="005B1F6B">
            <w:pPr>
              <w:pStyle w:val="CellBody"/>
              <w:rPr>
                <w:lang w:val="en-US"/>
              </w:rPr>
            </w:pPr>
            <w:r>
              <w:rPr>
                <w:lang w:val="en-US"/>
              </w:rPr>
              <w:t>4.4</w:t>
            </w:r>
          </w:p>
        </w:tc>
        <w:tc>
          <w:tcPr>
            <w:tcW w:w="8165" w:type="dxa"/>
          </w:tcPr>
          <w:p w14:paraId="2BF12477" w14:textId="4D969595" w:rsidR="005B1F6B" w:rsidRDefault="00CE258B" w:rsidP="005B1F6B">
            <w:pPr>
              <w:pStyle w:val="CellBody"/>
              <w:keepNext/>
              <w:rPr>
                <w:lang w:val="en-US"/>
              </w:rPr>
            </w:pPr>
            <w:r>
              <w:rPr>
                <w:lang w:val="en-US"/>
              </w:rPr>
              <w:t>Enable Application Proxy and deploy connector</w:t>
            </w:r>
            <w:r w:rsidR="00A71434">
              <w:rPr>
                <w:lang w:val="en-US"/>
              </w:rPr>
              <w:t>s</w:t>
            </w:r>
          </w:p>
        </w:tc>
      </w:tr>
      <w:tr w:rsidR="005B1F6B" w14:paraId="230A5632"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2AF4921A" w14:textId="71D2128A" w:rsidR="005B1F6B" w:rsidRDefault="005B1F6B" w:rsidP="005B1F6B">
            <w:pPr>
              <w:pStyle w:val="CellBody"/>
              <w:rPr>
                <w:lang w:val="en-US"/>
              </w:rPr>
            </w:pPr>
            <w:r>
              <w:rPr>
                <w:lang w:val="en-US"/>
              </w:rPr>
              <w:t>4.</w:t>
            </w:r>
            <w:r w:rsidR="004F15F0">
              <w:rPr>
                <w:lang w:val="en-US"/>
              </w:rPr>
              <w:t>5</w:t>
            </w:r>
          </w:p>
        </w:tc>
        <w:tc>
          <w:tcPr>
            <w:tcW w:w="8165" w:type="dxa"/>
          </w:tcPr>
          <w:p w14:paraId="0395C099" w14:textId="5747A54D" w:rsidR="005B1F6B" w:rsidRDefault="00A71434" w:rsidP="005B1F6B">
            <w:pPr>
              <w:pStyle w:val="CellBody"/>
              <w:keepNext/>
              <w:rPr>
                <w:lang w:val="en-US"/>
              </w:rPr>
            </w:pPr>
            <w:r>
              <w:rPr>
                <w:lang w:val="en-US"/>
              </w:rPr>
              <w:t>Create</w:t>
            </w:r>
            <w:r w:rsidR="005B1F6B">
              <w:rPr>
                <w:lang w:val="en-US"/>
              </w:rPr>
              <w:t xml:space="preserve"> connector groups</w:t>
            </w:r>
          </w:p>
        </w:tc>
      </w:tr>
      <w:tr w:rsidR="005B1F6B" w14:paraId="7FC61445" w14:textId="77777777" w:rsidTr="00A67FC2">
        <w:trPr>
          <w:cnfStyle w:val="000000010000" w:firstRow="0" w:lastRow="0" w:firstColumn="0" w:lastColumn="0" w:oddVBand="0" w:evenVBand="0" w:oddHBand="0" w:evenHBand="1" w:firstRowFirstColumn="0" w:firstRowLastColumn="0" w:lastRowFirstColumn="0" w:lastRowLastColumn="0"/>
        </w:trPr>
        <w:tc>
          <w:tcPr>
            <w:tcW w:w="1248" w:type="dxa"/>
          </w:tcPr>
          <w:p w14:paraId="08D617B3" w14:textId="1AE5090E" w:rsidR="005B1F6B" w:rsidRDefault="005B1F6B" w:rsidP="005B1F6B">
            <w:pPr>
              <w:pStyle w:val="CellBody"/>
              <w:rPr>
                <w:lang w:val="en-US"/>
              </w:rPr>
            </w:pPr>
            <w:r>
              <w:rPr>
                <w:lang w:val="en-US"/>
              </w:rPr>
              <w:t>4.</w:t>
            </w:r>
            <w:r w:rsidR="004F15F0">
              <w:rPr>
                <w:lang w:val="en-US"/>
              </w:rPr>
              <w:t>6</w:t>
            </w:r>
          </w:p>
        </w:tc>
        <w:tc>
          <w:tcPr>
            <w:tcW w:w="8165" w:type="dxa"/>
          </w:tcPr>
          <w:p w14:paraId="1857EA59" w14:textId="70F284CF" w:rsidR="005B1F6B" w:rsidRDefault="005B1F6B" w:rsidP="005B1F6B">
            <w:pPr>
              <w:pStyle w:val="CellBody"/>
              <w:keepNext/>
              <w:rPr>
                <w:lang w:val="en-US"/>
              </w:rPr>
            </w:pPr>
            <w:r>
              <w:rPr>
                <w:lang w:val="en-US"/>
              </w:rPr>
              <w:t>Publish applications</w:t>
            </w:r>
          </w:p>
        </w:tc>
      </w:tr>
      <w:tr w:rsidR="00A71434" w14:paraId="7D849383"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31A4BE50" w14:textId="0142F507" w:rsidR="00A71434" w:rsidRDefault="00A71434" w:rsidP="005B1F6B">
            <w:pPr>
              <w:pStyle w:val="CellBody"/>
              <w:rPr>
                <w:lang w:val="en-US"/>
              </w:rPr>
            </w:pPr>
            <w:r>
              <w:rPr>
                <w:lang w:val="en-US"/>
              </w:rPr>
              <w:t>4.7</w:t>
            </w:r>
          </w:p>
        </w:tc>
        <w:tc>
          <w:tcPr>
            <w:tcW w:w="8165" w:type="dxa"/>
          </w:tcPr>
          <w:p w14:paraId="1825CF0B" w14:textId="0650921F" w:rsidR="00A71434" w:rsidRDefault="00A71434" w:rsidP="005B1F6B">
            <w:pPr>
              <w:pStyle w:val="CellBody"/>
              <w:keepNext/>
              <w:rPr>
                <w:lang w:val="en-US"/>
              </w:rPr>
            </w:pPr>
            <w:r>
              <w:rPr>
                <w:lang w:val="en-US"/>
              </w:rPr>
              <w:t>Functional Testing</w:t>
            </w:r>
          </w:p>
        </w:tc>
      </w:tr>
      <w:tr w:rsidR="005B1F6B" w14:paraId="03B8C18C" w14:textId="77777777" w:rsidTr="00A67FC2">
        <w:trPr>
          <w:cnfStyle w:val="000000010000" w:firstRow="0" w:lastRow="0" w:firstColumn="0" w:lastColumn="0" w:oddVBand="0" w:evenVBand="0" w:oddHBand="0" w:evenHBand="1" w:firstRowFirstColumn="0" w:firstRowLastColumn="0" w:lastRowFirstColumn="0" w:lastRowLastColumn="0"/>
        </w:trPr>
        <w:tc>
          <w:tcPr>
            <w:tcW w:w="1248" w:type="dxa"/>
          </w:tcPr>
          <w:p w14:paraId="0F9D80A3" w14:textId="35CD3796" w:rsidR="005B1F6B" w:rsidRDefault="005B1F6B" w:rsidP="005B1F6B">
            <w:pPr>
              <w:pStyle w:val="CellBody"/>
              <w:rPr>
                <w:lang w:val="en-US"/>
              </w:rPr>
            </w:pPr>
            <w:r>
              <w:rPr>
                <w:lang w:val="en-US"/>
              </w:rPr>
              <w:t>4.</w:t>
            </w:r>
            <w:r w:rsidR="00A71434">
              <w:rPr>
                <w:lang w:val="en-US"/>
              </w:rPr>
              <w:t>8</w:t>
            </w:r>
          </w:p>
        </w:tc>
        <w:tc>
          <w:tcPr>
            <w:tcW w:w="8165" w:type="dxa"/>
          </w:tcPr>
          <w:p w14:paraId="285C9B26" w14:textId="1CDA4811" w:rsidR="005B1F6B" w:rsidRDefault="005B1F6B" w:rsidP="005B1F6B">
            <w:pPr>
              <w:pStyle w:val="CellBody"/>
              <w:keepNext/>
              <w:rPr>
                <w:lang w:val="en-US"/>
              </w:rPr>
            </w:pPr>
            <w:r>
              <w:rPr>
                <w:lang w:val="en-US"/>
              </w:rPr>
              <w:t>Enable single-sign on</w:t>
            </w:r>
            <w:r w:rsidR="004A5AF4">
              <w:rPr>
                <w:lang w:val="en-US"/>
              </w:rPr>
              <w:t xml:space="preserve"> and SSO</w:t>
            </w:r>
          </w:p>
        </w:tc>
      </w:tr>
      <w:tr w:rsidR="005B1F6B" w14:paraId="3325935A"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5CFE383D" w14:textId="3A8B7838" w:rsidR="005B1F6B" w:rsidRDefault="005B1F6B" w:rsidP="005B1F6B">
            <w:pPr>
              <w:pStyle w:val="CellBody"/>
              <w:rPr>
                <w:lang w:val="en-US"/>
              </w:rPr>
            </w:pPr>
            <w:r>
              <w:rPr>
                <w:lang w:val="en-US"/>
              </w:rPr>
              <w:t>4.</w:t>
            </w:r>
            <w:r w:rsidR="00A71434">
              <w:rPr>
                <w:lang w:val="en-US"/>
              </w:rPr>
              <w:t>9</w:t>
            </w:r>
          </w:p>
        </w:tc>
        <w:tc>
          <w:tcPr>
            <w:tcW w:w="8165" w:type="dxa"/>
          </w:tcPr>
          <w:p w14:paraId="1FC06669" w14:textId="0EA8AB4E" w:rsidR="005B1F6B" w:rsidRDefault="005B1F6B" w:rsidP="005B1F6B">
            <w:pPr>
              <w:pStyle w:val="CellBody"/>
              <w:keepNext/>
              <w:rPr>
                <w:lang w:val="en-US"/>
              </w:rPr>
            </w:pPr>
            <w:r>
              <w:rPr>
                <w:lang w:val="en-US"/>
              </w:rPr>
              <w:t xml:space="preserve">Working with </w:t>
            </w:r>
            <w:r w:rsidR="00A71434">
              <w:rPr>
                <w:lang w:val="en-US"/>
              </w:rPr>
              <w:t>“Other”</w:t>
            </w:r>
            <w:r>
              <w:rPr>
                <w:lang w:val="en-US"/>
              </w:rPr>
              <w:t xml:space="preserve"> applications</w:t>
            </w:r>
          </w:p>
        </w:tc>
      </w:tr>
      <w:tr w:rsidR="005B1F6B" w14:paraId="3FC0E9F9" w14:textId="77777777" w:rsidTr="00A67FC2">
        <w:trPr>
          <w:cnfStyle w:val="000000010000" w:firstRow="0" w:lastRow="0" w:firstColumn="0" w:lastColumn="0" w:oddVBand="0" w:evenVBand="0" w:oddHBand="0" w:evenHBand="1" w:firstRowFirstColumn="0" w:firstRowLastColumn="0" w:lastRowFirstColumn="0" w:lastRowLastColumn="0"/>
        </w:trPr>
        <w:tc>
          <w:tcPr>
            <w:tcW w:w="1248" w:type="dxa"/>
          </w:tcPr>
          <w:p w14:paraId="2005BE66" w14:textId="2DE60891" w:rsidR="005B1F6B" w:rsidRDefault="004A5AF4" w:rsidP="005B1F6B">
            <w:pPr>
              <w:pStyle w:val="CellBody"/>
              <w:rPr>
                <w:lang w:val="en-US"/>
              </w:rPr>
            </w:pPr>
            <w:r>
              <w:rPr>
                <w:lang w:val="en-US"/>
              </w:rPr>
              <w:t>5.0</w:t>
            </w:r>
          </w:p>
        </w:tc>
        <w:tc>
          <w:tcPr>
            <w:tcW w:w="8165" w:type="dxa"/>
          </w:tcPr>
          <w:p w14:paraId="17660455" w14:textId="6AA04E7D" w:rsidR="005B1F6B" w:rsidRDefault="005B1F6B" w:rsidP="005B1F6B">
            <w:pPr>
              <w:pStyle w:val="CellBody"/>
              <w:keepNext/>
              <w:rPr>
                <w:lang w:val="en-US"/>
              </w:rPr>
            </w:pPr>
            <w:r>
              <w:rPr>
                <w:lang w:val="en-US"/>
              </w:rPr>
              <w:t>Enable conditional access</w:t>
            </w:r>
          </w:p>
        </w:tc>
      </w:tr>
      <w:tr w:rsidR="005B1F6B" w14:paraId="3C39B3F8" w14:textId="77777777" w:rsidTr="00A67FC2">
        <w:trPr>
          <w:cnfStyle w:val="000000100000" w:firstRow="0" w:lastRow="0" w:firstColumn="0" w:lastColumn="0" w:oddVBand="0" w:evenVBand="0" w:oddHBand="1" w:evenHBand="0" w:firstRowFirstColumn="0" w:firstRowLastColumn="0" w:lastRowFirstColumn="0" w:lastRowLastColumn="0"/>
        </w:trPr>
        <w:tc>
          <w:tcPr>
            <w:tcW w:w="1248" w:type="dxa"/>
          </w:tcPr>
          <w:p w14:paraId="0BBA7BD4" w14:textId="22F00F38" w:rsidR="005B1F6B" w:rsidRDefault="005B1F6B" w:rsidP="005B1F6B">
            <w:pPr>
              <w:pStyle w:val="CellBody"/>
              <w:rPr>
                <w:lang w:val="en-US"/>
              </w:rPr>
            </w:pPr>
          </w:p>
        </w:tc>
        <w:tc>
          <w:tcPr>
            <w:tcW w:w="8165" w:type="dxa"/>
          </w:tcPr>
          <w:p w14:paraId="0C2D2D90" w14:textId="6E8489D8" w:rsidR="005B1F6B" w:rsidRDefault="005B1F6B" w:rsidP="005B1F6B">
            <w:pPr>
              <w:pStyle w:val="CellBody"/>
              <w:keepNext/>
              <w:rPr>
                <w:lang w:val="en-US"/>
              </w:rPr>
            </w:pPr>
          </w:p>
        </w:tc>
      </w:tr>
    </w:tbl>
    <w:p w14:paraId="092A2BA5" w14:textId="7BE24841" w:rsidR="003C4FAC" w:rsidRPr="003C4FAC" w:rsidRDefault="005548AD" w:rsidP="005548AD">
      <w:pPr>
        <w:pStyle w:val="Caption"/>
      </w:pPr>
      <w:r>
        <w:t xml:space="preserve">Table </w:t>
      </w:r>
      <w:fldSimple w:instr=" SEQ Table \* ARABIC ">
        <w:r w:rsidR="000322C2">
          <w:rPr>
            <w:noProof/>
          </w:rPr>
          <w:t>7</w:t>
        </w:r>
      </w:fldSimple>
      <w:r>
        <w:t xml:space="preserve">: </w:t>
      </w:r>
      <w:r w:rsidRPr="00A50355">
        <w:t xml:space="preserve">List of </w:t>
      </w:r>
      <w:r w:rsidR="00470983">
        <w:t>tasks to implement Azure AD Application Proxy</w:t>
      </w:r>
    </w:p>
    <w:p w14:paraId="1C91914A" w14:textId="190D1533" w:rsidR="00315C8E" w:rsidRDefault="002B0C78" w:rsidP="00315C8E">
      <w:pPr>
        <w:pStyle w:val="Heading2Numbered"/>
      </w:pPr>
      <w:bookmarkStart w:id="26" w:name="_Toc508930366"/>
      <w:r>
        <w:t>Prerequisites</w:t>
      </w:r>
      <w:bookmarkEnd w:id="26"/>
    </w:p>
    <w:p w14:paraId="68BB5BB4" w14:textId="7C5259EC" w:rsidR="00B53039" w:rsidRDefault="00A737FD" w:rsidP="00B53039">
      <w:pPr>
        <w:pStyle w:val="ListBullet2"/>
        <w:numPr>
          <w:ilvl w:val="0"/>
          <w:numId w:val="0"/>
        </w:numPr>
        <w:ind w:left="360"/>
      </w:pPr>
      <w:r>
        <w:t xml:space="preserve">Infrastructure changes can take time to go through change control, so getting all pre-requisites </w:t>
      </w:r>
      <w:r w:rsidR="00EF1C0A">
        <w:t>arranged</w:t>
      </w:r>
      <w:r>
        <w:t xml:space="preserve"> </w:t>
      </w:r>
      <w:r w:rsidR="00EF1C0A">
        <w:t xml:space="preserve">way </w:t>
      </w:r>
      <w:r>
        <w:t xml:space="preserve">ahead of time is key to </w:t>
      </w:r>
      <w:r w:rsidR="00CF677B">
        <w:t>a smooth and timely deployment</w:t>
      </w:r>
      <w:r w:rsidR="00BB12D2">
        <w:t>.</w:t>
      </w:r>
      <w:r w:rsidR="00BD6F1D">
        <w:t xml:space="preserve"> </w:t>
      </w:r>
    </w:p>
    <w:p w14:paraId="5A8C26C7" w14:textId="4A843989" w:rsidR="0043193A" w:rsidRDefault="0043193A" w:rsidP="00B53039">
      <w:pPr>
        <w:pStyle w:val="ListBullet2"/>
        <w:numPr>
          <w:ilvl w:val="0"/>
          <w:numId w:val="0"/>
        </w:numPr>
        <w:ind w:left="360"/>
      </w:pPr>
      <w:r>
        <w:t>B</w:t>
      </w:r>
      <w:r w:rsidR="00703B5B">
        <w:t>efore continuing y</w:t>
      </w:r>
      <w:r>
        <w:t xml:space="preserve">ou should have </w:t>
      </w:r>
      <w:r w:rsidR="00BD6F1D">
        <w:t>completed the following activities:</w:t>
      </w:r>
    </w:p>
    <w:p w14:paraId="5C143A9D" w14:textId="77777777" w:rsidR="00BD6F1D" w:rsidRDefault="00BD6F1D" w:rsidP="00B53039">
      <w:pPr>
        <w:pStyle w:val="ListBullet2"/>
        <w:numPr>
          <w:ilvl w:val="0"/>
          <w:numId w:val="0"/>
        </w:numPr>
        <w:ind w:left="360"/>
      </w:pPr>
    </w:p>
    <w:p w14:paraId="1E59B826" w14:textId="77777777" w:rsidR="006819F6" w:rsidRDefault="00E260F1" w:rsidP="004A5AF4">
      <w:pPr>
        <w:pStyle w:val="ListBullet2"/>
        <w:numPr>
          <w:ilvl w:val="0"/>
          <w:numId w:val="14"/>
        </w:numPr>
        <w:ind w:left="1080"/>
      </w:pPr>
      <w:r>
        <w:t>Licensing in place</w:t>
      </w:r>
    </w:p>
    <w:p w14:paraId="1922EDF4" w14:textId="56E12388" w:rsidR="006819F6" w:rsidRDefault="006819F6" w:rsidP="004A5AF4">
      <w:pPr>
        <w:pStyle w:val="ListBullet2"/>
        <w:numPr>
          <w:ilvl w:val="0"/>
          <w:numId w:val="14"/>
        </w:numPr>
        <w:ind w:left="1080"/>
      </w:pPr>
      <w:r>
        <w:t>Application discovery</w:t>
      </w:r>
    </w:p>
    <w:p w14:paraId="05750D4B" w14:textId="6A7C5DA4" w:rsidR="00B53039" w:rsidRDefault="00BD6F1D" w:rsidP="004A5AF4">
      <w:pPr>
        <w:pStyle w:val="ListBullet2"/>
        <w:numPr>
          <w:ilvl w:val="0"/>
          <w:numId w:val="14"/>
        </w:numPr>
        <w:ind w:left="1080"/>
      </w:pPr>
      <w:r>
        <w:t>Cu</w:t>
      </w:r>
      <w:r w:rsidR="00B53039">
        <w:t>stom</w:t>
      </w:r>
      <w:r>
        <w:t xml:space="preserve"> domains </w:t>
      </w:r>
      <w:hyperlink r:id="rId27" w:history="1">
        <w:r w:rsidR="00B53039" w:rsidRPr="00932CD5">
          <w:rPr>
            <w:rStyle w:val="Hyperlink"/>
          </w:rPr>
          <w:t xml:space="preserve">verified </w:t>
        </w:r>
        <w:r w:rsidRPr="00932CD5">
          <w:rPr>
            <w:rStyle w:val="Hyperlink"/>
          </w:rPr>
          <w:t>in tenant</w:t>
        </w:r>
      </w:hyperlink>
    </w:p>
    <w:p w14:paraId="7D7A5AC4" w14:textId="57A4335A" w:rsidR="00915946" w:rsidRDefault="004F6DBA" w:rsidP="004A5AF4">
      <w:pPr>
        <w:pStyle w:val="ListBullet2"/>
        <w:numPr>
          <w:ilvl w:val="0"/>
          <w:numId w:val="14"/>
        </w:numPr>
        <w:ind w:left="1080"/>
      </w:pPr>
      <w:r>
        <w:t>CNAME record created in public DNS</w:t>
      </w:r>
      <w:r w:rsidR="006819F6">
        <w:t xml:space="preserve"> for each application to be published</w:t>
      </w:r>
    </w:p>
    <w:p w14:paraId="5FA4FA7C" w14:textId="1374DBE6" w:rsidR="00BD6F1D" w:rsidRDefault="00BD6F1D" w:rsidP="004A5AF4">
      <w:pPr>
        <w:pStyle w:val="ListBullet2"/>
        <w:numPr>
          <w:ilvl w:val="0"/>
          <w:numId w:val="14"/>
        </w:numPr>
        <w:ind w:left="1080"/>
      </w:pPr>
      <w:r>
        <w:t>Certificate</w:t>
      </w:r>
      <w:r w:rsidR="006819F6">
        <w:t>(</w:t>
      </w:r>
      <w:r>
        <w:t>s</w:t>
      </w:r>
      <w:r w:rsidR="006819F6">
        <w:t>)</w:t>
      </w:r>
      <w:r>
        <w:t xml:space="preserve"> </w:t>
      </w:r>
      <w:r w:rsidR="001466A3">
        <w:t>procured</w:t>
      </w:r>
    </w:p>
    <w:p w14:paraId="2E30657A" w14:textId="48EF0193" w:rsidR="0073064C" w:rsidRDefault="001466A3" w:rsidP="00563969">
      <w:pPr>
        <w:pStyle w:val="ListBullet2"/>
        <w:ind w:left="1080"/>
      </w:pPr>
      <w:r>
        <w:t xml:space="preserve">Assessed </w:t>
      </w:r>
      <w:r w:rsidR="0073064C">
        <w:t>Connector Group/Placement</w:t>
      </w:r>
    </w:p>
    <w:p w14:paraId="6342F358" w14:textId="05385C22" w:rsidR="0073064C" w:rsidRDefault="0073064C" w:rsidP="00563969">
      <w:pPr>
        <w:pStyle w:val="ListBullet2"/>
        <w:ind w:left="1080"/>
      </w:pPr>
      <w:r>
        <w:t xml:space="preserve">Connector Network access requirements – </w:t>
      </w:r>
      <w:r w:rsidR="00E260F1">
        <w:t>I</w:t>
      </w:r>
      <w:r>
        <w:t>nternal</w:t>
      </w:r>
    </w:p>
    <w:p w14:paraId="6DB55D89" w14:textId="5E332CE3" w:rsidR="0073064C" w:rsidRDefault="0073064C" w:rsidP="00563969">
      <w:pPr>
        <w:pStyle w:val="ListBullet2"/>
        <w:ind w:left="1080"/>
      </w:pPr>
      <w:r>
        <w:t xml:space="preserve">Connector Network access requirements – </w:t>
      </w:r>
      <w:r w:rsidR="00E260F1">
        <w:t>E</w:t>
      </w:r>
      <w:r>
        <w:t>xternal</w:t>
      </w:r>
    </w:p>
    <w:p w14:paraId="2FD89F7F" w14:textId="6C4DE491" w:rsidR="0073064C" w:rsidRDefault="0073064C" w:rsidP="00563969">
      <w:pPr>
        <w:pStyle w:val="ListBullet2"/>
        <w:ind w:left="1080"/>
      </w:pPr>
      <w:r>
        <w:t>Connector domain join requirements</w:t>
      </w:r>
      <w:r w:rsidR="00A8570F">
        <w:t xml:space="preserve"> for single-sign on</w:t>
      </w:r>
    </w:p>
    <w:p w14:paraId="216CD28E" w14:textId="17CD3F77" w:rsidR="00394786" w:rsidRDefault="00394786" w:rsidP="00394786">
      <w:pPr>
        <w:pStyle w:val="Heading2Numbered"/>
      </w:pPr>
      <w:bookmarkStart w:id="27" w:name="_Toc508930367"/>
      <w:r>
        <w:t>Use-case/scenario/capability requirements</w:t>
      </w:r>
      <w:bookmarkEnd w:id="27"/>
    </w:p>
    <w:p w14:paraId="492868C4" w14:textId="43013536" w:rsidR="005476AB" w:rsidRDefault="005476AB" w:rsidP="005476AB">
      <w:pPr>
        <w:pStyle w:val="ListBullet2"/>
        <w:numPr>
          <w:ilvl w:val="0"/>
          <w:numId w:val="0"/>
        </w:numPr>
        <w:ind w:left="720" w:hanging="360"/>
      </w:pPr>
      <w:r>
        <w:t xml:space="preserve">The below </w:t>
      </w:r>
      <w:r w:rsidR="00A753FC">
        <w:t xml:space="preserve">are the most common </w:t>
      </w:r>
      <w:r>
        <w:t>use case</w:t>
      </w:r>
      <w:r w:rsidR="00DD1E08">
        <w:t>s</w:t>
      </w:r>
      <w:r>
        <w:t xml:space="preserve"> </w:t>
      </w:r>
      <w:r w:rsidR="00A753FC">
        <w:t xml:space="preserve">for Azure AD </w:t>
      </w:r>
      <w:r w:rsidR="002969E2">
        <w:t>Application Proxy</w:t>
      </w:r>
      <w:r w:rsidR="00A753FC">
        <w:t xml:space="preserve"> </w:t>
      </w:r>
      <w:r w:rsidR="00DD1E08">
        <w:t>deployments.</w:t>
      </w:r>
    </w:p>
    <w:p w14:paraId="1A4BC0F5" w14:textId="77777777" w:rsidR="005476AB" w:rsidRDefault="005476AB" w:rsidP="005476AB">
      <w:pPr>
        <w:pStyle w:val="ListBullet2"/>
        <w:numPr>
          <w:ilvl w:val="0"/>
          <w:numId w:val="0"/>
        </w:numPr>
        <w:ind w:left="720"/>
      </w:pPr>
    </w:p>
    <w:p w14:paraId="66D66607" w14:textId="2E47F9ED" w:rsidR="00394786" w:rsidRDefault="007F34F9" w:rsidP="00394786">
      <w:pPr>
        <w:pStyle w:val="ListBullet2"/>
      </w:pPr>
      <w:r>
        <w:t>Domain users will need to access the application securely with seamless single-sign on from on-premises from any domain joined or Azure AD joined devices.</w:t>
      </w:r>
    </w:p>
    <w:p w14:paraId="0EDADDFA" w14:textId="209761C1" w:rsidR="007F34F9" w:rsidRDefault="007F34F9" w:rsidP="007F34F9">
      <w:pPr>
        <w:pStyle w:val="ListBullet2"/>
      </w:pPr>
      <w:r>
        <w:t>Azure AD users will need to access the application securely with seamless single-sign on from on-premises from any domain joined or Azure AD joined devices.</w:t>
      </w:r>
    </w:p>
    <w:p w14:paraId="15601786" w14:textId="6436B037" w:rsidR="007F34F9" w:rsidRDefault="007F34F9" w:rsidP="00394786">
      <w:pPr>
        <w:pStyle w:val="ListBullet2"/>
      </w:pPr>
      <w:r>
        <w:lastRenderedPageBreak/>
        <w:t>Users with BOYD approval can securely access the application provided they have enrolled from MFA and that they have registered Microsoft Authenticator app as an authentication method and a mobile phone.</w:t>
      </w:r>
    </w:p>
    <w:p w14:paraId="51B813FF" w14:textId="6D299956" w:rsidR="00315C8E" w:rsidRDefault="00394786" w:rsidP="00B27F0A">
      <w:pPr>
        <w:pStyle w:val="ListBullet2"/>
      </w:pPr>
      <w:r>
        <w:t>A</w:t>
      </w:r>
      <w:r w:rsidR="007F34F9">
        <w:t xml:space="preserve">dditional use-case/scenario/capability requirements </w:t>
      </w:r>
      <w:r w:rsidR="00D14D8C">
        <w:t>go</w:t>
      </w:r>
      <w:r w:rsidR="007F34F9">
        <w:t xml:space="preserve"> here…</w:t>
      </w:r>
    </w:p>
    <w:p w14:paraId="1135927E" w14:textId="77777777" w:rsidR="00FA570A" w:rsidRDefault="00CE258B" w:rsidP="00CE258B">
      <w:pPr>
        <w:pStyle w:val="Heading2Numbered"/>
      </w:pPr>
      <w:bookmarkStart w:id="28" w:name="_Toc508930368"/>
      <w:r>
        <w:t xml:space="preserve">Working with existing on-premises </w:t>
      </w:r>
      <w:r w:rsidR="00FA570A">
        <w:t>proxy servers</w:t>
      </w:r>
      <w:bookmarkEnd w:id="28"/>
    </w:p>
    <w:p w14:paraId="16C2E61C" w14:textId="2C0F545B" w:rsidR="00206005" w:rsidRPr="00A91B6B" w:rsidRDefault="00972AC4" w:rsidP="00BB0290">
      <w:pPr>
        <w:jc w:val="both"/>
      </w:pPr>
      <w:r w:rsidRPr="00A91B6B">
        <w:t>Having connector</w:t>
      </w:r>
      <w:r w:rsidR="000E4E62" w:rsidRPr="00A91B6B">
        <w:t>s</w:t>
      </w:r>
      <w:r w:rsidRPr="00A91B6B">
        <w:t xml:space="preserve"> route via an outbound proxy when connecting to </w:t>
      </w:r>
      <w:r w:rsidR="00206005" w:rsidRPr="00A91B6B">
        <w:t>our</w:t>
      </w:r>
      <w:r w:rsidRPr="00A91B6B">
        <w:t xml:space="preserve"> Azure App Proxy </w:t>
      </w:r>
      <w:r w:rsidR="00F47752" w:rsidRPr="00A91B6B">
        <w:t>cloud</w:t>
      </w:r>
      <w:r w:rsidRPr="00A91B6B">
        <w:t>, is possible</w:t>
      </w:r>
      <w:r w:rsidR="00F47752" w:rsidRPr="00A91B6B">
        <w:t>,</w:t>
      </w:r>
      <w:r w:rsidR="00206005" w:rsidRPr="00A91B6B">
        <w:t xml:space="preserve"> and complete guidance on </w:t>
      </w:r>
      <w:r w:rsidR="00F47752" w:rsidRPr="00A91B6B">
        <w:t>this topic</w:t>
      </w:r>
      <w:r w:rsidR="00206005" w:rsidRPr="00A91B6B">
        <w:t xml:space="preserve"> can be found </w:t>
      </w:r>
      <w:hyperlink r:id="rId28" w:history="1">
        <w:r w:rsidR="00206005" w:rsidRPr="00A91B6B">
          <w:rPr>
            <w:rStyle w:val="Hyperlink"/>
          </w:rPr>
          <w:t>here</w:t>
        </w:r>
      </w:hyperlink>
      <w:r w:rsidR="00206005" w:rsidRPr="00A91B6B">
        <w:t>.</w:t>
      </w:r>
    </w:p>
    <w:p w14:paraId="304FFEF9" w14:textId="5EEF5CEA" w:rsidR="00972AC4" w:rsidRPr="00A91B6B" w:rsidRDefault="003B6C97" w:rsidP="004A5D0D">
      <w:pPr>
        <w:jc w:val="both"/>
      </w:pPr>
      <w:r w:rsidRPr="00A91B6B">
        <w:t xml:space="preserve">What’s important to note </w:t>
      </w:r>
      <w:r w:rsidR="00FA1428" w:rsidRPr="00A91B6B">
        <w:t xml:space="preserve">however, </w:t>
      </w:r>
      <w:r w:rsidRPr="00A91B6B">
        <w:t>is that</w:t>
      </w:r>
      <w:r w:rsidR="00972AC4" w:rsidRPr="00A91B6B">
        <w:t xml:space="preserve"> </w:t>
      </w:r>
      <w:r w:rsidR="00FA1428" w:rsidRPr="00A91B6B">
        <w:t>limiting</w:t>
      </w:r>
      <w:r w:rsidR="00972AC4" w:rsidRPr="00A91B6B">
        <w:t xml:space="preserve"> these </w:t>
      </w:r>
      <w:r w:rsidRPr="00A91B6B">
        <w:t xml:space="preserve">outbound </w:t>
      </w:r>
      <w:r w:rsidR="00972AC4" w:rsidRPr="00A91B6B">
        <w:t>connections to specific Azure target IPs is not advisable</w:t>
      </w:r>
      <w:r w:rsidR="004E57C1" w:rsidRPr="00A91B6B">
        <w:t xml:space="preserve">, as the IP addresses that host our </w:t>
      </w:r>
      <w:r w:rsidR="00972AC4" w:rsidRPr="00A91B6B">
        <w:t>Azure services can span many hundreds of ranges in order to provide a highly available and elastic cloud service, that can often change to meet certain demands, at any given time</w:t>
      </w:r>
      <w:r w:rsidR="004E57C1" w:rsidRPr="00A91B6B">
        <w:t xml:space="preserve">. </w:t>
      </w:r>
      <w:r w:rsidR="00BF11FC" w:rsidRPr="00A91B6B">
        <w:t xml:space="preserve">For reference, all address and IP information pertaining to our Azure cloud services can be found in our </w:t>
      </w:r>
      <w:hyperlink r:id="rId29" w:history="1">
        <w:r w:rsidR="00BF11FC" w:rsidRPr="00A91B6B">
          <w:rPr>
            <w:rStyle w:val="Hyperlink"/>
          </w:rPr>
          <w:t>Azure Datacenter IP ranges</w:t>
        </w:r>
      </w:hyperlink>
      <w:r w:rsidR="00BF11FC" w:rsidRPr="00A91B6B">
        <w:t xml:space="preserve"> document</w:t>
      </w:r>
      <w:r w:rsidR="006E6B14" w:rsidRPr="00A91B6B">
        <w:t xml:space="preserve">, which </w:t>
      </w:r>
      <w:r w:rsidR="002B3037" w:rsidRPr="00A91B6B">
        <w:t xml:space="preserve">incidentally gets updated weekly, so would make </w:t>
      </w:r>
      <w:r w:rsidR="00AF6DC7" w:rsidRPr="00A91B6B">
        <w:t xml:space="preserve">it very challenging for proxy and firewall admins to </w:t>
      </w:r>
      <w:r w:rsidR="004E1966" w:rsidRPr="00A91B6B">
        <w:t xml:space="preserve">keep updating </w:t>
      </w:r>
      <w:r w:rsidR="005562EC" w:rsidRPr="00A91B6B">
        <w:t xml:space="preserve">your </w:t>
      </w:r>
      <w:r w:rsidR="004E1966" w:rsidRPr="00A91B6B">
        <w:t xml:space="preserve">outbound ACLs </w:t>
      </w:r>
      <w:r w:rsidR="002B3037" w:rsidRPr="00A91B6B">
        <w:t xml:space="preserve">to </w:t>
      </w:r>
      <w:r w:rsidR="005562EC" w:rsidRPr="00A91B6B">
        <w:t xml:space="preserve">coincide with our changes. </w:t>
      </w:r>
      <w:r w:rsidR="00BB0290" w:rsidRPr="00A91B6B">
        <w:t xml:space="preserve">Not to mention that </w:t>
      </w:r>
      <w:r w:rsidR="003207B6" w:rsidRPr="00A91B6B">
        <w:t xml:space="preserve">any overlooked changes could potentially </w:t>
      </w:r>
      <w:r w:rsidR="004A5D0D" w:rsidRPr="00A91B6B">
        <w:t>affect a connectors ability to connect to our cloud, thereby causing unforeseen impact, so instead o</w:t>
      </w:r>
      <w:r w:rsidR="00972AC4" w:rsidRPr="00A91B6B">
        <w:t>ur advice would be to consider either of the following:</w:t>
      </w:r>
    </w:p>
    <w:p w14:paraId="07F573AC" w14:textId="055FC076" w:rsidR="00972AC4" w:rsidRPr="00A91B6B" w:rsidRDefault="00972AC4" w:rsidP="004A5AF4">
      <w:pPr>
        <w:pStyle w:val="ListParagraph"/>
        <w:numPr>
          <w:ilvl w:val="0"/>
          <w:numId w:val="23"/>
        </w:numPr>
        <w:ind w:left="993"/>
      </w:pPr>
      <w:r w:rsidRPr="00A91B6B">
        <w:t xml:space="preserve">Limit outbound connector </w:t>
      </w:r>
      <w:r w:rsidR="00752DFD" w:rsidRPr="00A91B6B">
        <w:t>traffic</w:t>
      </w:r>
      <w:r w:rsidRPr="00A91B6B">
        <w:t xml:space="preserve"> to </w:t>
      </w:r>
      <w:r w:rsidR="00752DFD" w:rsidRPr="00A91B6B">
        <w:t>specific</w:t>
      </w:r>
      <w:r w:rsidRPr="00A91B6B">
        <w:t xml:space="preserve"> fqdns, but this </w:t>
      </w:r>
      <w:r w:rsidR="00752DFD" w:rsidRPr="00A91B6B">
        <w:t xml:space="preserve">capability </w:t>
      </w:r>
      <w:r w:rsidRPr="00A91B6B">
        <w:t xml:space="preserve">is wholly dependent on your </w:t>
      </w:r>
      <w:r w:rsidR="0000322E" w:rsidRPr="00A91B6B">
        <w:t xml:space="preserve">outbound </w:t>
      </w:r>
      <w:r w:rsidRPr="00A91B6B">
        <w:t xml:space="preserve">proxy device offering </w:t>
      </w:r>
      <w:r w:rsidR="0000322E" w:rsidRPr="00A91B6B">
        <w:t>such functionality</w:t>
      </w:r>
    </w:p>
    <w:p w14:paraId="5B93563D" w14:textId="730A9DB0" w:rsidR="00CE258B" w:rsidRDefault="00972AC4" w:rsidP="004A5AF4">
      <w:pPr>
        <w:pStyle w:val="ListParagraph"/>
        <w:numPr>
          <w:ilvl w:val="0"/>
          <w:numId w:val="23"/>
        </w:numPr>
        <w:ind w:left="993"/>
      </w:pPr>
      <w:r w:rsidRPr="00A91B6B">
        <w:t xml:space="preserve">Or simply consider allowing </w:t>
      </w:r>
      <w:r w:rsidR="00DD211D" w:rsidRPr="00A91B6B">
        <w:t xml:space="preserve">HTTP &amp; HTTPS from </w:t>
      </w:r>
      <w:r w:rsidRPr="00A91B6B">
        <w:t>connector hosts out to ‘Any</w:t>
      </w:r>
      <w:r w:rsidR="0000322E" w:rsidRPr="00A91B6B">
        <w:t xml:space="preserve"> location</w:t>
      </w:r>
      <w:r w:rsidR="00DD211D" w:rsidRPr="00A91B6B">
        <w:t>,</w:t>
      </w:r>
      <w:r w:rsidR="00577A69" w:rsidRPr="00A91B6B">
        <w:t xml:space="preserve"> and lock down </w:t>
      </w:r>
      <w:r w:rsidR="00DD211D" w:rsidRPr="00A91B6B">
        <w:t xml:space="preserve">each </w:t>
      </w:r>
      <w:r w:rsidR="00577A69" w:rsidRPr="00A91B6B">
        <w:t xml:space="preserve">host so that </w:t>
      </w:r>
      <w:r w:rsidR="007941D6" w:rsidRPr="00A91B6B">
        <w:t xml:space="preserve">general user </w:t>
      </w:r>
      <w:r w:rsidR="00DD211D" w:rsidRPr="00A91B6B">
        <w:t xml:space="preserve">browsing is </w:t>
      </w:r>
      <w:r w:rsidR="007941D6" w:rsidRPr="00A91B6B">
        <w:t xml:space="preserve">not possible </w:t>
      </w:r>
    </w:p>
    <w:p w14:paraId="1D8A8A99" w14:textId="72185C80" w:rsidR="00CE258B" w:rsidRDefault="00CE258B" w:rsidP="00CE258B">
      <w:pPr>
        <w:pStyle w:val="Heading2Numbered"/>
      </w:pPr>
      <w:bookmarkStart w:id="29" w:name="_Toc508930369"/>
      <w:r>
        <w:t xml:space="preserve">Enable Application Proxy and </w:t>
      </w:r>
      <w:r w:rsidR="00A71434">
        <w:t>D</w:t>
      </w:r>
      <w:r>
        <w:t xml:space="preserve">eploy </w:t>
      </w:r>
      <w:r w:rsidR="00A71434">
        <w:t>C</w:t>
      </w:r>
      <w:r>
        <w:t>onnector</w:t>
      </w:r>
      <w:r w:rsidR="001B3BA4">
        <w:t>s</w:t>
      </w:r>
      <w:bookmarkEnd w:id="29"/>
    </w:p>
    <w:p w14:paraId="0D5D0981" w14:textId="5A851581" w:rsidR="00A11CBC" w:rsidRDefault="00A11CBC" w:rsidP="004A5AF4">
      <w:pPr>
        <w:pStyle w:val="ListBullet2"/>
        <w:numPr>
          <w:ilvl w:val="0"/>
          <w:numId w:val="15"/>
        </w:numPr>
      </w:pPr>
      <w:r>
        <w:t>Sign in</w:t>
      </w:r>
      <w:r w:rsidR="00C8183C">
        <w:t>to</w:t>
      </w:r>
      <w:r>
        <w:t xml:space="preserve"> the </w:t>
      </w:r>
      <w:hyperlink r:id="rId30" w:history="1">
        <w:r w:rsidRPr="00A11CBC">
          <w:rPr>
            <w:rStyle w:val="Hyperlink"/>
          </w:rPr>
          <w:t>Azure portal</w:t>
        </w:r>
      </w:hyperlink>
      <w:r w:rsidR="004A3D32">
        <w:t xml:space="preserve"> </w:t>
      </w:r>
      <w:r w:rsidR="00C8183C">
        <w:t>using a Global Administrator account</w:t>
      </w:r>
    </w:p>
    <w:p w14:paraId="45424B3E" w14:textId="1CC46BD5" w:rsidR="00A11CBC" w:rsidRDefault="00A11CBC" w:rsidP="004A5AF4">
      <w:pPr>
        <w:pStyle w:val="ListBullet2"/>
        <w:numPr>
          <w:ilvl w:val="0"/>
          <w:numId w:val="15"/>
        </w:numPr>
      </w:pPr>
      <w:r>
        <w:t>Your current directory appears under your username in the top right corner. If you need to change directories, select that icon.</w:t>
      </w:r>
    </w:p>
    <w:p w14:paraId="6178A7D0" w14:textId="3BDBB05B" w:rsidR="00A11CBC" w:rsidRDefault="00D2185F" w:rsidP="004A5AF4">
      <w:pPr>
        <w:pStyle w:val="ListBullet2"/>
        <w:numPr>
          <w:ilvl w:val="0"/>
          <w:numId w:val="15"/>
        </w:numPr>
      </w:pPr>
      <w:r>
        <w:t xml:space="preserve">Head </w:t>
      </w:r>
      <w:r w:rsidR="00A11CBC">
        <w:t xml:space="preserve">to </w:t>
      </w:r>
      <w:r>
        <w:t xml:space="preserve">the </w:t>
      </w:r>
      <w:r w:rsidR="00A11CBC" w:rsidRPr="00A11CBC">
        <w:rPr>
          <w:b/>
        </w:rPr>
        <w:t>Azure Active Directory</w:t>
      </w:r>
      <w:r w:rsidR="00A11CBC">
        <w:t xml:space="preserve"> &gt; </w:t>
      </w:r>
      <w:r w:rsidR="00A11CBC" w:rsidRPr="00A11CBC">
        <w:rPr>
          <w:b/>
        </w:rPr>
        <w:t>Application Proxy</w:t>
      </w:r>
      <w:r>
        <w:t xml:space="preserve"> blade</w:t>
      </w:r>
    </w:p>
    <w:p w14:paraId="64BD6899" w14:textId="085C90E9" w:rsidR="00A11CBC" w:rsidRDefault="00A11CBC" w:rsidP="00396E1B">
      <w:pPr>
        <w:pStyle w:val="ListBullet2"/>
        <w:numPr>
          <w:ilvl w:val="0"/>
          <w:numId w:val="0"/>
        </w:numPr>
        <w:ind w:left="720"/>
      </w:pPr>
      <w:r>
        <w:rPr>
          <w:noProof/>
        </w:rPr>
        <w:lastRenderedPageBreak/>
        <w:drawing>
          <wp:inline distT="0" distB="0" distL="0" distR="0" wp14:anchorId="4FC9CEB9" wp14:editId="63342577">
            <wp:extent cx="3801717" cy="3755450"/>
            <wp:effectExtent l="0" t="0" r="8890" b="0"/>
            <wp:docPr id="2" name="Picture 2" descr="Navigate to Application Pro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vigate to Application Prox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108" cy="3763739"/>
                    </a:xfrm>
                    <a:prstGeom prst="rect">
                      <a:avLst/>
                    </a:prstGeom>
                    <a:noFill/>
                    <a:ln>
                      <a:noFill/>
                    </a:ln>
                  </pic:spPr>
                </pic:pic>
              </a:graphicData>
            </a:graphic>
          </wp:inline>
        </w:drawing>
      </w:r>
    </w:p>
    <w:p w14:paraId="622FFC94" w14:textId="261EF7DE" w:rsidR="00A11CBC" w:rsidRDefault="00A11CBC" w:rsidP="00396E1B">
      <w:pPr>
        <w:pStyle w:val="ListBullet2"/>
        <w:numPr>
          <w:ilvl w:val="0"/>
          <w:numId w:val="0"/>
        </w:numPr>
        <w:ind w:left="720"/>
      </w:pPr>
    </w:p>
    <w:p w14:paraId="0D17C3E9" w14:textId="6A37E278" w:rsidR="00A11CBC" w:rsidRDefault="00A11CBC" w:rsidP="004A5AF4">
      <w:pPr>
        <w:pStyle w:val="ListBullet2"/>
        <w:numPr>
          <w:ilvl w:val="0"/>
          <w:numId w:val="15"/>
        </w:numPr>
      </w:pPr>
      <w:r>
        <w:t xml:space="preserve">Select </w:t>
      </w:r>
      <w:r w:rsidRPr="00A11CBC">
        <w:rPr>
          <w:b/>
        </w:rPr>
        <w:t>Download Connector</w:t>
      </w:r>
    </w:p>
    <w:p w14:paraId="77B559E5" w14:textId="5F82C2EF" w:rsidR="00A11CBC" w:rsidRDefault="00A11CBC" w:rsidP="00A11CBC">
      <w:pPr>
        <w:pStyle w:val="ListBullet2"/>
        <w:numPr>
          <w:ilvl w:val="0"/>
          <w:numId w:val="0"/>
        </w:numPr>
        <w:ind w:left="720"/>
      </w:pPr>
      <w:r>
        <w:rPr>
          <w:noProof/>
        </w:rPr>
        <w:drawing>
          <wp:inline distT="0" distB="0" distL="0" distR="0" wp14:anchorId="0B3CF735" wp14:editId="3CC15265">
            <wp:extent cx="4953000" cy="352425"/>
            <wp:effectExtent l="0" t="0" r="0" b="9525"/>
            <wp:docPr id="3" name="Picture 3" descr="Download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Connecto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53000" cy="352425"/>
                    </a:xfrm>
                    <a:prstGeom prst="rect">
                      <a:avLst/>
                    </a:prstGeom>
                    <a:noFill/>
                    <a:ln>
                      <a:noFill/>
                    </a:ln>
                  </pic:spPr>
                </pic:pic>
              </a:graphicData>
            </a:graphic>
          </wp:inline>
        </w:drawing>
      </w:r>
    </w:p>
    <w:p w14:paraId="0C810637" w14:textId="31097BD1" w:rsidR="00A11CBC" w:rsidRDefault="00A11CBC" w:rsidP="004A5AF4">
      <w:pPr>
        <w:pStyle w:val="ListBullet2"/>
        <w:numPr>
          <w:ilvl w:val="0"/>
          <w:numId w:val="15"/>
        </w:numPr>
      </w:pPr>
      <w:r>
        <w:t xml:space="preserve">Run </w:t>
      </w:r>
      <w:r w:rsidRPr="00A11CBC">
        <w:rPr>
          <w:b/>
        </w:rPr>
        <w:t>AADApplicationProxyConnectorInstaller.exe</w:t>
      </w:r>
      <w:r w:rsidRPr="00A11CBC">
        <w:t xml:space="preserve"> on the server you prepared per the prerequisites.</w:t>
      </w:r>
    </w:p>
    <w:p w14:paraId="32E3FFD7" w14:textId="7CF7F4F9" w:rsidR="00A11CBC" w:rsidRDefault="00A11CBC" w:rsidP="004A5AF4">
      <w:pPr>
        <w:pStyle w:val="ListBullet2"/>
        <w:numPr>
          <w:ilvl w:val="0"/>
          <w:numId w:val="15"/>
        </w:numPr>
      </w:pPr>
      <w:r>
        <w:t xml:space="preserve">Follow the instructions in the wizard to </w:t>
      </w:r>
      <w:r w:rsidR="00A94472">
        <w:t xml:space="preserve">run through the </w:t>
      </w:r>
      <w:r>
        <w:t>install</w:t>
      </w:r>
      <w:r w:rsidR="00A94472">
        <w:t>ation</w:t>
      </w:r>
    </w:p>
    <w:p w14:paraId="2F2155E2" w14:textId="3F365CF9" w:rsidR="00A11CBC" w:rsidRDefault="00A11CBC" w:rsidP="004A5AF4">
      <w:pPr>
        <w:pStyle w:val="ListBullet2"/>
        <w:numPr>
          <w:ilvl w:val="0"/>
          <w:numId w:val="15"/>
        </w:numPr>
      </w:pPr>
      <w:r>
        <w:t>During installation, you are prompted to register the connector with the Application Proxy of your Azure AD tenant.</w:t>
      </w:r>
    </w:p>
    <w:p w14:paraId="3099E92B" w14:textId="77777777" w:rsidR="00A11CBC" w:rsidRDefault="00A11CBC" w:rsidP="004A5AF4">
      <w:pPr>
        <w:pStyle w:val="ListBullet2"/>
        <w:numPr>
          <w:ilvl w:val="1"/>
          <w:numId w:val="16"/>
        </w:numPr>
      </w:pPr>
      <w:r>
        <w:t>Provide your Azure AD global administrator credentials. Your global administrator tenant may be different from your Microsoft Azure credentials.</w:t>
      </w:r>
    </w:p>
    <w:p w14:paraId="1B92E43D" w14:textId="59A5CDA6" w:rsidR="00A11CBC" w:rsidRDefault="00A11CBC" w:rsidP="004A5AF4">
      <w:pPr>
        <w:pStyle w:val="ListBullet2"/>
        <w:numPr>
          <w:ilvl w:val="1"/>
          <w:numId w:val="16"/>
        </w:numPr>
      </w:pPr>
      <w:r>
        <w:t>Make sure the admin who registers the connector is in the same directory where you enabled the Application Proxy service. For example, if the tenant</w:t>
      </w:r>
      <w:r w:rsidR="000403F8">
        <w:t xml:space="preserve">’s </w:t>
      </w:r>
      <w:r>
        <w:t xml:space="preserve"> domain is contoso.com, the admin should be </w:t>
      </w:r>
      <w:r w:rsidR="00D805DC">
        <w:t>global</w:t>
      </w:r>
      <w:r>
        <w:t>admin@contoso.com</w:t>
      </w:r>
      <w:r w:rsidR="00D805DC">
        <w:t>,</w:t>
      </w:r>
      <w:r>
        <w:t xml:space="preserve"> or any other alias on that domain.</w:t>
      </w:r>
    </w:p>
    <w:p w14:paraId="6D4AC9A4" w14:textId="7A9FCFC5" w:rsidR="00A11CBC" w:rsidRDefault="00A11CBC" w:rsidP="004A5AF4">
      <w:pPr>
        <w:pStyle w:val="ListBullet2"/>
        <w:numPr>
          <w:ilvl w:val="1"/>
          <w:numId w:val="16"/>
        </w:numPr>
      </w:pPr>
      <w:r>
        <w:t xml:space="preserve">If </w:t>
      </w:r>
      <w:r w:rsidRPr="00A11CBC">
        <w:rPr>
          <w:b/>
        </w:rPr>
        <w:t>IE Enhanced Security Configuration</w:t>
      </w:r>
      <w:r>
        <w:t xml:space="preserve"> is set </w:t>
      </w:r>
      <w:r w:rsidR="00D805DC">
        <w:t>enabled o</w:t>
      </w:r>
      <w:r>
        <w:t>n the server where you are installing the connector, the registration screen might be blocked. Follow the instructions in the error message to allow access</w:t>
      </w:r>
      <w:r w:rsidR="00B43FDA">
        <w:t xml:space="preserve">, to disable </w:t>
      </w:r>
      <w:r>
        <w:t>Internet Explorer Enhanced Security</w:t>
      </w:r>
      <w:r w:rsidR="00B43FDA">
        <w:t>.</w:t>
      </w:r>
    </w:p>
    <w:p w14:paraId="69269A17" w14:textId="74BBBE79" w:rsidR="00A11CBC" w:rsidRDefault="00A11CBC" w:rsidP="004A5AF4">
      <w:pPr>
        <w:pStyle w:val="ListBullet2"/>
        <w:numPr>
          <w:ilvl w:val="1"/>
          <w:numId w:val="16"/>
        </w:numPr>
      </w:pPr>
      <w:r>
        <w:t xml:space="preserve">If connector registration does not succeed, </w:t>
      </w:r>
      <w:r w:rsidR="00B43FDA">
        <w:t xml:space="preserve">click on the </w:t>
      </w:r>
      <w:r>
        <w:t>Troubleshoot Application Proxy</w:t>
      </w:r>
      <w:r w:rsidR="00B43FDA">
        <w:t xml:space="preserve"> link in the wizard</w:t>
      </w:r>
      <w:r w:rsidR="00795DD8">
        <w:t xml:space="preserve">, or use the following </w:t>
      </w:r>
      <w:hyperlink r:id="rId33" w:history="1">
        <w:r w:rsidR="00795DD8" w:rsidRPr="00795DD8">
          <w:rPr>
            <w:rStyle w:val="Hyperlink"/>
          </w:rPr>
          <w:t>link</w:t>
        </w:r>
      </w:hyperlink>
    </w:p>
    <w:p w14:paraId="239996E6" w14:textId="20480702" w:rsidR="00A11CBC" w:rsidRDefault="00A11CBC" w:rsidP="004A5AF4">
      <w:pPr>
        <w:pStyle w:val="ListBullet2"/>
        <w:numPr>
          <w:ilvl w:val="0"/>
          <w:numId w:val="15"/>
        </w:numPr>
      </w:pPr>
      <w:r>
        <w:lastRenderedPageBreak/>
        <w:t>When the installation completes, two new services are added to your server:</w:t>
      </w:r>
    </w:p>
    <w:p w14:paraId="411876B1" w14:textId="39F02F06" w:rsidR="00A11CBC" w:rsidRDefault="00A11CBC" w:rsidP="004A5AF4">
      <w:pPr>
        <w:pStyle w:val="ListBullet2"/>
        <w:numPr>
          <w:ilvl w:val="1"/>
          <w:numId w:val="17"/>
        </w:numPr>
      </w:pPr>
      <w:r w:rsidRPr="00A11CBC">
        <w:rPr>
          <w:b/>
        </w:rPr>
        <w:t>Microsoft AAD Application Proxy Connector</w:t>
      </w:r>
      <w:r>
        <w:t xml:space="preserve"> enables connectivity</w:t>
      </w:r>
    </w:p>
    <w:p w14:paraId="0641A1D6" w14:textId="78B0E7D0" w:rsidR="00A11CBC" w:rsidRDefault="00A11CBC" w:rsidP="004A5AF4">
      <w:pPr>
        <w:pStyle w:val="ListBullet2"/>
        <w:numPr>
          <w:ilvl w:val="1"/>
          <w:numId w:val="17"/>
        </w:numPr>
      </w:pPr>
      <w:r w:rsidRPr="00A11CBC">
        <w:rPr>
          <w:b/>
        </w:rPr>
        <w:t>Microsoft AAD Application Proxy Connector Updater</w:t>
      </w:r>
      <w:r>
        <w:t xml:space="preserve"> is an automated update service, which periodically checks for new versions of the connector and updates the connector as needed.</w:t>
      </w:r>
    </w:p>
    <w:p w14:paraId="35BA09F4" w14:textId="36D5C75D" w:rsidR="00A11CBC" w:rsidRDefault="00A11CBC" w:rsidP="00A11CBC">
      <w:pPr>
        <w:pStyle w:val="ListBullet2"/>
        <w:numPr>
          <w:ilvl w:val="0"/>
          <w:numId w:val="0"/>
        </w:numPr>
        <w:ind w:left="720" w:hanging="360"/>
      </w:pPr>
      <w:r>
        <w:rPr>
          <w:noProof/>
        </w:rPr>
        <w:drawing>
          <wp:inline distT="0" distB="0" distL="0" distR="0" wp14:anchorId="2D51E3EC" wp14:editId="7C6B2E22">
            <wp:extent cx="5667375" cy="1362075"/>
            <wp:effectExtent l="0" t="0" r="9525" b="9525"/>
            <wp:docPr id="4" name="Picture 4" descr="App Proxy Connector services -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 Proxy Connector services - screensho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67375" cy="1362075"/>
                    </a:xfrm>
                    <a:prstGeom prst="rect">
                      <a:avLst/>
                    </a:prstGeom>
                    <a:noFill/>
                    <a:ln>
                      <a:noFill/>
                    </a:ln>
                  </pic:spPr>
                </pic:pic>
              </a:graphicData>
            </a:graphic>
          </wp:inline>
        </w:drawing>
      </w:r>
    </w:p>
    <w:p w14:paraId="346C480C" w14:textId="20705647" w:rsidR="00A11CBC" w:rsidRDefault="007E7D62" w:rsidP="004A5AF4">
      <w:pPr>
        <w:pStyle w:val="ListBullet2"/>
        <w:numPr>
          <w:ilvl w:val="0"/>
          <w:numId w:val="15"/>
        </w:numPr>
      </w:pPr>
      <w:r>
        <w:t>D</w:t>
      </w:r>
      <w:r w:rsidR="00A11CBC" w:rsidRPr="00A11CBC">
        <w:t>eploy</w:t>
      </w:r>
      <w:r w:rsidR="00FC67B5">
        <w:t xml:space="preserve">ing additional </w:t>
      </w:r>
      <w:r w:rsidR="00A11CBC" w:rsidRPr="00A11CBC">
        <w:t>connectors</w:t>
      </w:r>
      <w:r>
        <w:t xml:space="preserve"> is as easy as</w:t>
      </w:r>
      <w:r w:rsidR="00A11CBC" w:rsidRPr="00A11CBC">
        <w:t xml:space="preserve"> repeat</w:t>
      </w:r>
      <w:r>
        <w:t>ing</w:t>
      </w:r>
      <w:r w:rsidR="00A11CBC" w:rsidRPr="00A11CBC">
        <w:t xml:space="preserve"> steps 2 and 3</w:t>
      </w:r>
      <w:r w:rsidR="00CB40AD">
        <w:t>, where e</w:t>
      </w:r>
      <w:r w:rsidR="00A11CBC" w:rsidRPr="00A11CBC">
        <w:t xml:space="preserve">ach connector </w:t>
      </w:r>
      <w:r w:rsidR="00CB40AD">
        <w:t>will</w:t>
      </w:r>
      <w:r w:rsidR="00CB40AD" w:rsidRPr="00A11CBC">
        <w:t xml:space="preserve"> </w:t>
      </w:r>
      <w:r w:rsidR="00A11CBC" w:rsidRPr="00A11CBC">
        <w:t xml:space="preserve">be registered </w:t>
      </w:r>
      <w:r w:rsidR="00CB40AD">
        <w:t>individually</w:t>
      </w:r>
      <w:r w:rsidR="00F02B28">
        <w:t>.</w:t>
      </w:r>
    </w:p>
    <w:p w14:paraId="4B397EBC" w14:textId="10AAA0F6" w:rsidR="007A70E1" w:rsidRDefault="007A70E1" w:rsidP="007A70E1">
      <w:pPr>
        <w:pStyle w:val="Heading2Numbered"/>
      </w:pPr>
      <w:bookmarkStart w:id="30" w:name="_Toc508930370"/>
      <w:r>
        <w:t>Create Connector Groups</w:t>
      </w:r>
      <w:bookmarkEnd w:id="30"/>
    </w:p>
    <w:p w14:paraId="44F89BBB" w14:textId="77777777" w:rsidR="007A70E1" w:rsidRPr="008D66DA" w:rsidRDefault="007A70E1" w:rsidP="007A70E1">
      <w:pPr>
        <w:pStyle w:val="lf-text-block"/>
        <w:rPr>
          <w:rFonts w:ascii="Segoe UI" w:hAnsi="Segoe UI" w:cs="Segoe UI"/>
          <w:sz w:val="22"/>
          <w:szCs w:val="22"/>
        </w:rPr>
      </w:pPr>
      <w:r w:rsidRPr="008D66DA">
        <w:rPr>
          <w:rFonts w:ascii="Segoe UI" w:hAnsi="Segoe UI" w:cs="Segoe UI"/>
          <w:sz w:val="22"/>
          <w:szCs w:val="22"/>
        </w:rPr>
        <w:t xml:space="preserve">You can create as many connector groups as you want. Connector group creation is accomplished in the </w:t>
      </w:r>
      <w:hyperlink r:id="rId35" w:history="1">
        <w:r w:rsidRPr="2F909190">
          <w:rPr>
            <w:rStyle w:val="Hyperlink"/>
            <w:rFonts w:cs="Segoe UI"/>
          </w:rPr>
          <w:t>Azure portal</w:t>
        </w:r>
      </w:hyperlink>
      <w:r w:rsidRPr="008D66DA">
        <w:rPr>
          <w:rFonts w:ascii="Segoe UI" w:hAnsi="Segoe UI" w:cs="Segoe UI"/>
          <w:sz w:val="22"/>
          <w:szCs w:val="22"/>
        </w:rPr>
        <w:t>.</w:t>
      </w:r>
      <w:r w:rsidRPr="008D66DA">
        <w:rPr>
          <w:rStyle w:val="lf-thread-btn"/>
          <w:rFonts w:ascii="Segoe UI" w:hAnsi="Segoe UI" w:cs="Segoe UI"/>
          <w:sz w:val="22"/>
          <w:szCs w:val="22"/>
        </w:rPr>
        <w:t xml:space="preserve"> </w:t>
      </w:r>
    </w:p>
    <w:p w14:paraId="107B35D2" w14:textId="77777777" w:rsidR="007A70E1" w:rsidRPr="001C4A52" w:rsidRDefault="007A70E1" w:rsidP="004A5AF4">
      <w:pPr>
        <w:numPr>
          <w:ilvl w:val="0"/>
          <w:numId w:val="18"/>
        </w:numPr>
        <w:spacing w:before="100" w:beforeAutospacing="1" w:after="100" w:afterAutospacing="1" w:line="240" w:lineRule="auto"/>
        <w:rPr>
          <w:rFonts w:cs="Segoe UI"/>
        </w:rPr>
      </w:pPr>
      <w:r w:rsidRPr="001C4A52">
        <w:rPr>
          <w:rFonts w:cs="Segoe UI"/>
        </w:rPr>
        <w:t xml:space="preserve">Select </w:t>
      </w:r>
      <w:r w:rsidRPr="001C4A52">
        <w:rPr>
          <w:rStyle w:val="Strong"/>
          <w:rFonts w:cs="Segoe UI"/>
        </w:rPr>
        <w:t>Azure Active Directory</w:t>
      </w:r>
      <w:r w:rsidRPr="001C4A52">
        <w:rPr>
          <w:rFonts w:cs="Segoe UI"/>
        </w:rPr>
        <w:t xml:space="preserve"> to go to the management dashboard for your directory. From there, select </w:t>
      </w:r>
      <w:r w:rsidRPr="001C4A52">
        <w:rPr>
          <w:rStyle w:val="Strong"/>
          <w:rFonts w:cs="Segoe UI"/>
        </w:rPr>
        <w:t>Enterprise applications</w:t>
      </w:r>
      <w:r w:rsidRPr="001C4A52">
        <w:rPr>
          <w:rFonts w:cs="Segoe UI"/>
        </w:rPr>
        <w:t xml:space="preserve"> &gt; </w:t>
      </w:r>
      <w:r w:rsidRPr="001C4A52">
        <w:rPr>
          <w:rStyle w:val="Strong"/>
          <w:rFonts w:cs="Segoe UI"/>
        </w:rPr>
        <w:t>Application proxy</w:t>
      </w:r>
      <w:r w:rsidRPr="001C4A52">
        <w:rPr>
          <w:rFonts w:cs="Segoe UI"/>
        </w:rPr>
        <w:t>.</w:t>
      </w:r>
    </w:p>
    <w:p w14:paraId="61CC6771" w14:textId="77777777" w:rsidR="007A70E1" w:rsidRDefault="007A70E1" w:rsidP="004A5AF4">
      <w:pPr>
        <w:numPr>
          <w:ilvl w:val="0"/>
          <w:numId w:val="18"/>
        </w:numPr>
        <w:spacing w:before="100" w:beforeAutospacing="1" w:after="100" w:afterAutospacing="1" w:line="240" w:lineRule="auto"/>
        <w:rPr>
          <w:rFonts w:cs="Segoe UI"/>
        </w:rPr>
      </w:pPr>
      <w:r w:rsidRPr="001C4A52">
        <w:rPr>
          <w:rFonts w:cs="Segoe UI"/>
        </w:rPr>
        <w:t xml:space="preserve">Select the </w:t>
      </w:r>
      <w:r w:rsidRPr="001C4A52">
        <w:rPr>
          <w:rStyle w:val="Strong"/>
          <w:rFonts w:cs="Segoe UI"/>
        </w:rPr>
        <w:t>Connector Groups</w:t>
      </w:r>
      <w:r w:rsidRPr="001C4A52">
        <w:rPr>
          <w:rFonts w:cs="Segoe UI"/>
        </w:rPr>
        <w:t xml:space="preserve"> button</w:t>
      </w:r>
      <w:r>
        <w:rPr>
          <w:rFonts w:cs="Segoe UI"/>
        </w:rPr>
        <w:t xml:space="preserve"> where t</w:t>
      </w:r>
      <w:r w:rsidRPr="001C4A52">
        <w:rPr>
          <w:rFonts w:cs="Segoe UI"/>
        </w:rPr>
        <w:t>he New Connector Group blade appears</w:t>
      </w:r>
    </w:p>
    <w:p w14:paraId="79A9560E" w14:textId="77777777" w:rsidR="007A70E1" w:rsidRDefault="007A70E1" w:rsidP="004A5AF4">
      <w:pPr>
        <w:numPr>
          <w:ilvl w:val="0"/>
          <w:numId w:val="18"/>
        </w:numPr>
        <w:spacing w:before="100" w:beforeAutospacing="1" w:after="100" w:afterAutospacing="1" w:line="240" w:lineRule="auto"/>
        <w:rPr>
          <w:rFonts w:cs="Segoe UI"/>
        </w:rPr>
      </w:pPr>
      <w:r>
        <w:rPr>
          <w:rFonts w:cs="Segoe UI"/>
        </w:rPr>
        <w:t xml:space="preserve">Click on the </w:t>
      </w:r>
      <w:r>
        <w:rPr>
          <w:rFonts w:cs="Segoe UI"/>
          <w:b/>
        </w:rPr>
        <w:t xml:space="preserve">New Connector Group </w:t>
      </w:r>
      <w:r>
        <w:rPr>
          <w:rFonts w:cs="Segoe UI"/>
        </w:rPr>
        <w:t>button</w:t>
      </w:r>
    </w:p>
    <w:p w14:paraId="70574886" w14:textId="77777777" w:rsidR="007A70E1" w:rsidRPr="001C4A52" w:rsidRDefault="007A70E1" w:rsidP="007A70E1">
      <w:pPr>
        <w:spacing w:before="100" w:beforeAutospacing="1" w:after="100" w:afterAutospacing="1" w:line="240" w:lineRule="auto"/>
        <w:ind w:left="720"/>
        <w:rPr>
          <w:rFonts w:cs="Segoe UI"/>
        </w:rPr>
      </w:pPr>
      <w:r>
        <w:rPr>
          <w:noProof/>
        </w:rPr>
        <w:drawing>
          <wp:inline distT="0" distB="0" distL="0" distR="0" wp14:anchorId="00E7BBC2" wp14:editId="551AA6B7">
            <wp:extent cx="5287645" cy="1267460"/>
            <wp:effectExtent l="0" t="0" r="8255" b="8890"/>
            <wp:docPr id="10" name="Picture 10" descr="Select new connector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lect new connector grou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87645" cy="1267460"/>
                    </a:xfrm>
                    <a:prstGeom prst="rect">
                      <a:avLst/>
                    </a:prstGeom>
                    <a:noFill/>
                    <a:ln>
                      <a:noFill/>
                    </a:ln>
                  </pic:spPr>
                </pic:pic>
              </a:graphicData>
            </a:graphic>
          </wp:inline>
        </w:drawing>
      </w:r>
    </w:p>
    <w:p w14:paraId="5F863D2E" w14:textId="77777777" w:rsidR="007A70E1" w:rsidRPr="001C4A52" w:rsidRDefault="007A70E1" w:rsidP="004A5AF4">
      <w:pPr>
        <w:numPr>
          <w:ilvl w:val="0"/>
          <w:numId w:val="18"/>
        </w:numPr>
        <w:spacing w:before="100" w:beforeAutospacing="1" w:after="100" w:afterAutospacing="1" w:line="240" w:lineRule="auto"/>
        <w:rPr>
          <w:rFonts w:cs="Segoe UI"/>
        </w:rPr>
      </w:pPr>
      <w:r w:rsidRPr="001C4A52">
        <w:rPr>
          <w:rFonts w:cs="Segoe UI"/>
        </w:rPr>
        <w:t>Give your new connector group a name, then use the dropdown menu to select which connectors belong in this group.</w:t>
      </w:r>
    </w:p>
    <w:p w14:paraId="3BE5FB55" w14:textId="77777777" w:rsidR="007A70E1" w:rsidRDefault="007A70E1" w:rsidP="004A5AF4">
      <w:pPr>
        <w:numPr>
          <w:ilvl w:val="0"/>
          <w:numId w:val="18"/>
        </w:numPr>
        <w:spacing w:before="100" w:beforeAutospacing="1" w:after="100" w:afterAutospacing="1" w:line="240" w:lineRule="auto"/>
        <w:rPr>
          <w:rFonts w:cs="Segoe UI"/>
        </w:rPr>
      </w:pPr>
      <w:r w:rsidRPr="001C4A52">
        <w:rPr>
          <w:rFonts w:cs="Segoe UI"/>
        </w:rPr>
        <w:t xml:space="preserve">Select </w:t>
      </w:r>
      <w:r w:rsidRPr="001C4A52">
        <w:rPr>
          <w:rStyle w:val="Strong"/>
          <w:rFonts w:cs="Segoe UI"/>
        </w:rPr>
        <w:t>Save</w:t>
      </w:r>
      <w:r w:rsidRPr="001C4A52">
        <w:rPr>
          <w:rFonts w:cs="Segoe UI"/>
        </w:rPr>
        <w:t xml:space="preserve"> when your connector Group is complete.</w:t>
      </w:r>
    </w:p>
    <w:p w14:paraId="5CA870B4" w14:textId="77777777" w:rsidR="007A70E1" w:rsidRPr="007A70E1" w:rsidRDefault="007A70E1" w:rsidP="007A70E1"/>
    <w:p w14:paraId="1EFA2447" w14:textId="38442843" w:rsidR="001C4A52" w:rsidRDefault="00317E59" w:rsidP="001C4A52">
      <w:pPr>
        <w:pStyle w:val="Heading2Numbered"/>
      </w:pPr>
      <w:bookmarkStart w:id="31" w:name="_Toc508930371"/>
      <w:bookmarkStart w:id="32" w:name="_Toc508930372"/>
      <w:bookmarkEnd w:id="31"/>
      <w:r>
        <w:lastRenderedPageBreak/>
        <w:t xml:space="preserve">Publish </w:t>
      </w:r>
      <w:r w:rsidR="001C4A52">
        <w:t>Application</w:t>
      </w:r>
      <w:r>
        <w:t>s</w:t>
      </w:r>
      <w:bookmarkEnd w:id="32"/>
    </w:p>
    <w:p w14:paraId="3897BF4D" w14:textId="61819261" w:rsidR="00847EA5" w:rsidRDefault="008D66DA" w:rsidP="00004A6D">
      <w:r>
        <w:t xml:space="preserve">There are </w:t>
      </w:r>
      <w:r w:rsidR="00005CBA">
        <w:t>many approaches and options for p</w:t>
      </w:r>
      <w:r>
        <w:t>ublishing applications</w:t>
      </w:r>
      <w:r w:rsidR="004B0870">
        <w:t>, not all of which can be covered in this paper, so t</w:t>
      </w:r>
      <w:r>
        <w:t xml:space="preserve">his section </w:t>
      </w:r>
      <w:r w:rsidR="009F6007">
        <w:t xml:space="preserve">aims to cover </w:t>
      </w:r>
      <w:r w:rsidR="00C131E2">
        <w:t xml:space="preserve">some of the </w:t>
      </w:r>
      <w:r w:rsidR="004B0870">
        <w:t xml:space="preserve">most </w:t>
      </w:r>
      <w:r w:rsidR="009F6007">
        <w:t xml:space="preserve">fundamental areas of setting up </w:t>
      </w:r>
      <w:r w:rsidR="00EF0B5E">
        <w:t>applications for external access.</w:t>
      </w:r>
      <w:r w:rsidR="001B3BA4">
        <w:t xml:space="preserve"> </w:t>
      </w:r>
    </w:p>
    <w:p w14:paraId="2FCCC19D" w14:textId="60D7F08A" w:rsidR="001C4A52" w:rsidRDefault="00B23CC9" w:rsidP="00004A6D">
      <w:r>
        <w:t>Before doing so, t</w:t>
      </w:r>
      <w:r w:rsidR="001B3BA4">
        <w:t xml:space="preserve">he assumption is that you would have already </w:t>
      </w:r>
      <w:r w:rsidR="00F856F5">
        <w:t xml:space="preserve">satisfied all of the pre-requisites, </w:t>
      </w:r>
      <w:r w:rsidR="00C27AFB">
        <w:t xml:space="preserve">and </w:t>
      </w:r>
      <w:r w:rsidR="00004A6D">
        <w:t>deployed several connector</w:t>
      </w:r>
      <w:r w:rsidR="00BA51D7">
        <w:t>s</w:t>
      </w:r>
      <w:r w:rsidR="00004A6D">
        <w:t xml:space="preserve"> </w:t>
      </w:r>
      <w:r w:rsidR="00BA51D7">
        <w:t xml:space="preserve">that </w:t>
      </w:r>
      <w:r w:rsidR="00C27AFB">
        <w:t>are</w:t>
      </w:r>
      <w:r w:rsidR="00BA51D7">
        <w:t xml:space="preserve"> now show</w:t>
      </w:r>
      <w:r>
        <w:t>ing</w:t>
      </w:r>
      <w:r w:rsidR="00BA51D7">
        <w:t xml:space="preserve"> as active in the </w:t>
      </w:r>
      <w:r w:rsidR="00BA51D7" w:rsidRPr="00A11CBC">
        <w:rPr>
          <w:b/>
        </w:rPr>
        <w:t>Azure Active Directory</w:t>
      </w:r>
      <w:r w:rsidR="00BA51D7">
        <w:t xml:space="preserve"> &gt; </w:t>
      </w:r>
      <w:r w:rsidR="00BA51D7" w:rsidRPr="00A11CBC">
        <w:rPr>
          <w:b/>
        </w:rPr>
        <w:t>Application Proxy</w:t>
      </w:r>
      <w:r w:rsidR="00BA51D7">
        <w:t xml:space="preserve"> blade.</w:t>
      </w:r>
    </w:p>
    <w:p w14:paraId="335121FA" w14:textId="787EF1A8" w:rsidR="00D62FC7" w:rsidRPr="00DA1254" w:rsidRDefault="00A55184" w:rsidP="00D62FC7">
      <w:pPr>
        <w:pStyle w:val="Heading2"/>
        <w:rPr>
          <w:rFonts w:ascii="Times New Roman" w:hAnsi="Times New Roman"/>
          <w:sz w:val="24"/>
          <w:szCs w:val="24"/>
        </w:rPr>
      </w:pPr>
      <w:bookmarkStart w:id="33" w:name="_Toc508930373"/>
      <w:bookmarkEnd w:id="1"/>
      <w:bookmarkEnd w:id="6"/>
      <w:r>
        <w:rPr>
          <w:sz w:val="24"/>
          <w:szCs w:val="24"/>
        </w:rPr>
        <w:t xml:space="preserve">Choosing the right </w:t>
      </w:r>
      <w:r w:rsidR="0099358F">
        <w:rPr>
          <w:sz w:val="24"/>
          <w:szCs w:val="24"/>
        </w:rPr>
        <w:t xml:space="preserve">Applications </w:t>
      </w:r>
      <w:r>
        <w:rPr>
          <w:sz w:val="24"/>
          <w:szCs w:val="24"/>
        </w:rPr>
        <w:t>type to publish</w:t>
      </w:r>
      <w:bookmarkStart w:id="34" w:name="_Toc508930375"/>
      <w:bookmarkEnd w:id="33"/>
      <w:r w:rsidR="00D62FC7" w:rsidRPr="00DA1254">
        <w:rPr>
          <w:sz w:val="24"/>
          <w:szCs w:val="24"/>
        </w:rPr>
        <w:t>Assign applications to your connector groups</w:t>
      </w:r>
      <w:bookmarkEnd w:id="34"/>
    </w:p>
    <w:p w14:paraId="4A914365" w14:textId="42BF230B" w:rsidR="00D62FC7" w:rsidRPr="00BD1283" w:rsidRDefault="00D62FC7" w:rsidP="00D62FC7">
      <w:pPr>
        <w:pStyle w:val="lf-text-block"/>
        <w:rPr>
          <w:rFonts w:ascii="Segoe UI" w:hAnsi="Segoe UI" w:cs="Segoe UI"/>
          <w:sz w:val="22"/>
          <w:szCs w:val="22"/>
        </w:rPr>
      </w:pPr>
      <w:r w:rsidRPr="00BD1283">
        <w:rPr>
          <w:rFonts w:ascii="Segoe UI" w:hAnsi="Segoe UI" w:cs="Segoe UI"/>
          <w:sz w:val="22"/>
          <w:szCs w:val="22"/>
        </w:rPr>
        <w:t xml:space="preserve">The last step </w:t>
      </w:r>
      <w:r w:rsidR="00022C72" w:rsidRPr="00BD1283">
        <w:rPr>
          <w:rFonts w:ascii="Segoe UI" w:hAnsi="Segoe UI" w:cs="Segoe UI"/>
          <w:sz w:val="22"/>
          <w:szCs w:val="22"/>
        </w:rPr>
        <w:t xml:space="preserve">before testing </w:t>
      </w:r>
      <w:r w:rsidRPr="00BD1283">
        <w:rPr>
          <w:rFonts w:ascii="Segoe UI" w:hAnsi="Segoe UI" w:cs="Segoe UI"/>
          <w:sz w:val="22"/>
          <w:szCs w:val="22"/>
        </w:rPr>
        <w:t xml:space="preserve">is to </w:t>
      </w:r>
      <w:r w:rsidR="00BD1283">
        <w:rPr>
          <w:rFonts w:ascii="Segoe UI" w:hAnsi="Segoe UI" w:cs="Segoe UI"/>
          <w:sz w:val="22"/>
          <w:szCs w:val="22"/>
        </w:rPr>
        <w:t xml:space="preserve">assign your </w:t>
      </w:r>
      <w:r w:rsidRPr="00BD1283">
        <w:rPr>
          <w:rFonts w:ascii="Segoe UI" w:hAnsi="Segoe UI" w:cs="Segoe UI"/>
          <w:sz w:val="22"/>
          <w:szCs w:val="22"/>
        </w:rPr>
        <w:t xml:space="preserve">application to </w:t>
      </w:r>
      <w:r w:rsidR="00BD1283">
        <w:rPr>
          <w:rFonts w:ascii="Segoe UI" w:hAnsi="Segoe UI" w:cs="Segoe UI"/>
          <w:sz w:val="22"/>
          <w:szCs w:val="22"/>
        </w:rPr>
        <w:t xml:space="preserve">a </w:t>
      </w:r>
      <w:r w:rsidRPr="00BD1283">
        <w:rPr>
          <w:rFonts w:ascii="Segoe UI" w:hAnsi="Segoe UI" w:cs="Segoe UI"/>
          <w:sz w:val="22"/>
          <w:szCs w:val="22"/>
        </w:rPr>
        <w:t>connector group</w:t>
      </w:r>
      <w:r w:rsidR="00BD1283">
        <w:rPr>
          <w:rFonts w:ascii="Segoe UI" w:hAnsi="Segoe UI" w:cs="Segoe UI"/>
          <w:sz w:val="22"/>
          <w:szCs w:val="22"/>
        </w:rPr>
        <w:t>.</w:t>
      </w:r>
    </w:p>
    <w:p w14:paraId="444A4777" w14:textId="3E36A794" w:rsidR="00DD1230" w:rsidRPr="00BD1283" w:rsidRDefault="00D62FC7" w:rsidP="004A5AF4">
      <w:pPr>
        <w:pStyle w:val="ListParagraph"/>
        <w:numPr>
          <w:ilvl w:val="0"/>
          <w:numId w:val="32"/>
        </w:numPr>
      </w:pPr>
      <w:r w:rsidRPr="00BD1283">
        <w:t xml:space="preserve">Under </w:t>
      </w:r>
      <w:r w:rsidRPr="00BD1283">
        <w:rPr>
          <w:rStyle w:val="Strong"/>
          <w:rFonts w:cs="Segoe UI"/>
        </w:rPr>
        <w:t>Connector group</w:t>
      </w:r>
      <w:r w:rsidRPr="00BD1283">
        <w:t>, use the dropdown menu to select the group you want the application to use.</w:t>
      </w:r>
    </w:p>
    <w:p w14:paraId="7A23DC1E" w14:textId="7307EDE7" w:rsidR="00D62FC7" w:rsidRPr="00DD1230" w:rsidRDefault="00D62FC7" w:rsidP="004A5AF4">
      <w:pPr>
        <w:pStyle w:val="ListParagraph"/>
        <w:numPr>
          <w:ilvl w:val="0"/>
          <w:numId w:val="32"/>
        </w:numPr>
        <w:rPr>
          <w:rFonts w:cs="Segoe UI"/>
        </w:rPr>
      </w:pPr>
      <w:r w:rsidRPr="00DD1230">
        <w:rPr>
          <w:rFonts w:cs="Segoe UI"/>
        </w:rPr>
        <w:t xml:space="preserve">Select </w:t>
      </w:r>
      <w:r w:rsidRPr="00DD1230">
        <w:rPr>
          <w:rStyle w:val="Strong"/>
          <w:rFonts w:cs="Segoe UI"/>
        </w:rPr>
        <w:t>Save</w:t>
      </w:r>
      <w:r w:rsidRPr="00DD1230">
        <w:rPr>
          <w:rFonts w:cs="Segoe UI"/>
        </w:rPr>
        <w:t xml:space="preserve"> to </w:t>
      </w:r>
      <w:r w:rsidR="00E7062E" w:rsidRPr="00DD1230">
        <w:rPr>
          <w:rFonts w:cs="Segoe UI"/>
        </w:rPr>
        <w:t>commit</w:t>
      </w:r>
      <w:r w:rsidRPr="00DD1230">
        <w:rPr>
          <w:rFonts w:cs="Segoe UI"/>
        </w:rPr>
        <w:t xml:space="preserve"> the change</w:t>
      </w:r>
    </w:p>
    <w:p w14:paraId="75CF50B1" w14:textId="68BECE68" w:rsidR="002A4C99" w:rsidRPr="00DA1254" w:rsidRDefault="002A4C99" w:rsidP="002A4C99">
      <w:pPr>
        <w:pStyle w:val="Heading2"/>
        <w:rPr>
          <w:rFonts w:ascii="Times New Roman" w:hAnsi="Times New Roman"/>
          <w:sz w:val="24"/>
          <w:szCs w:val="24"/>
        </w:rPr>
      </w:pPr>
      <w:bookmarkStart w:id="35" w:name="_Toc508930376"/>
      <w:r w:rsidRPr="00DA1254">
        <w:rPr>
          <w:sz w:val="24"/>
          <w:szCs w:val="24"/>
        </w:rPr>
        <w:t>Assign</w:t>
      </w:r>
      <w:r>
        <w:rPr>
          <w:sz w:val="24"/>
          <w:szCs w:val="24"/>
        </w:rPr>
        <w:t xml:space="preserve">ing Users </w:t>
      </w:r>
      <w:r w:rsidRPr="00DA1254">
        <w:rPr>
          <w:sz w:val="24"/>
          <w:szCs w:val="24"/>
        </w:rPr>
        <w:t xml:space="preserve">to your </w:t>
      </w:r>
      <w:r>
        <w:rPr>
          <w:sz w:val="24"/>
          <w:szCs w:val="24"/>
        </w:rPr>
        <w:t>Application</w:t>
      </w:r>
      <w:bookmarkEnd w:id="35"/>
    </w:p>
    <w:p w14:paraId="01ED1371" w14:textId="1805A363" w:rsidR="008C4963" w:rsidRPr="004743FD" w:rsidRDefault="002A4C99" w:rsidP="2F909190">
      <w:pPr>
        <w:pStyle w:val="NormalWeb"/>
        <w:numPr>
          <w:ilvl w:val="0"/>
          <w:numId w:val="32"/>
        </w:numPr>
        <w:shd w:val="clear" w:color="auto" w:fill="FFFFFF" w:themeFill="background1"/>
        <w:spacing w:before="100" w:beforeAutospacing="1"/>
        <w:rPr>
          <w:rStyle w:val="Strong"/>
          <w:rFonts w:ascii="Segoe UI" w:hAnsi="Segoe UI" w:cs="Segoe UI"/>
          <w:b w:val="0"/>
          <w:bCs w:val="0"/>
          <w:color w:val="000000"/>
          <w:sz w:val="22"/>
          <w:szCs w:val="22"/>
        </w:rPr>
      </w:pPr>
      <w:r w:rsidRPr="002800AC">
        <w:rPr>
          <w:rFonts w:ascii="Segoe UI" w:hAnsi="Segoe UI" w:cs="Segoe UI"/>
          <w:color w:val="000000"/>
          <w:sz w:val="22"/>
          <w:szCs w:val="22"/>
        </w:rPr>
        <w:t>S</w:t>
      </w:r>
      <w:r>
        <w:rPr>
          <w:rFonts w:ascii="Segoe UI" w:hAnsi="Segoe UI" w:cs="Segoe UI"/>
          <w:color w:val="000000"/>
          <w:sz w:val="22"/>
          <w:szCs w:val="22"/>
        </w:rPr>
        <w:t>till in the application</w:t>
      </w:r>
      <w:r w:rsidR="008C4963">
        <w:rPr>
          <w:rFonts w:ascii="Segoe UI" w:hAnsi="Segoe UI" w:cs="Segoe UI"/>
          <w:color w:val="000000"/>
          <w:sz w:val="22"/>
          <w:szCs w:val="22"/>
        </w:rPr>
        <w:t>’s blade</w:t>
      </w:r>
      <w:r>
        <w:rPr>
          <w:rFonts w:ascii="Segoe UI" w:hAnsi="Segoe UI" w:cs="Segoe UI"/>
          <w:color w:val="000000"/>
          <w:sz w:val="22"/>
          <w:szCs w:val="22"/>
        </w:rPr>
        <w:t>, s</w:t>
      </w:r>
      <w:r w:rsidRPr="002800AC">
        <w:rPr>
          <w:rFonts w:ascii="Segoe UI" w:hAnsi="Segoe UI" w:cs="Segoe UI"/>
          <w:color w:val="000000"/>
          <w:sz w:val="22"/>
          <w:szCs w:val="22"/>
        </w:rPr>
        <w:t>elect </w:t>
      </w:r>
      <w:r w:rsidR="004D6F83">
        <w:rPr>
          <w:rStyle w:val="Strong"/>
          <w:rFonts w:ascii="Segoe UI" w:hAnsi="Segoe UI" w:cs="Segoe UI"/>
          <w:color w:val="000000"/>
          <w:sz w:val="22"/>
          <w:szCs w:val="22"/>
        </w:rPr>
        <w:t>U</w:t>
      </w:r>
      <w:r w:rsidR="00347C5A">
        <w:rPr>
          <w:rStyle w:val="Strong"/>
          <w:rFonts w:ascii="Segoe UI" w:hAnsi="Segoe UI" w:cs="Segoe UI"/>
          <w:color w:val="000000"/>
          <w:sz w:val="22"/>
          <w:szCs w:val="22"/>
        </w:rPr>
        <w:t>ser</w:t>
      </w:r>
      <w:r w:rsidR="004D6F83">
        <w:rPr>
          <w:rStyle w:val="Strong"/>
          <w:rFonts w:ascii="Segoe UI" w:hAnsi="Segoe UI" w:cs="Segoe UI"/>
          <w:color w:val="000000"/>
          <w:sz w:val="22"/>
          <w:szCs w:val="22"/>
        </w:rPr>
        <w:t>s and Groups</w:t>
      </w:r>
      <w:r w:rsidR="00DD1230">
        <w:rPr>
          <w:rStyle w:val="Strong"/>
          <w:rFonts w:ascii="Segoe UI" w:hAnsi="Segoe UI" w:cs="Segoe UI"/>
          <w:color w:val="000000"/>
          <w:sz w:val="22"/>
          <w:szCs w:val="22"/>
        </w:rPr>
        <w:t xml:space="preserve"> </w:t>
      </w:r>
      <w:r w:rsidR="00DD1230">
        <w:rPr>
          <w:rStyle w:val="Strong"/>
          <w:rFonts w:ascii="Segoe UI" w:hAnsi="Segoe UI" w:cs="Segoe UI"/>
          <w:b w:val="0"/>
          <w:color w:val="000000"/>
          <w:sz w:val="22"/>
          <w:szCs w:val="22"/>
        </w:rPr>
        <w:t xml:space="preserve">and click on </w:t>
      </w:r>
      <w:r w:rsidR="00DD1230">
        <w:rPr>
          <w:rStyle w:val="Strong"/>
          <w:rFonts w:ascii="Segoe UI" w:hAnsi="Segoe UI" w:cs="Segoe UI"/>
          <w:color w:val="000000"/>
          <w:sz w:val="22"/>
          <w:szCs w:val="22"/>
        </w:rPr>
        <w:t>Add user</w:t>
      </w:r>
    </w:p>
    <w:p w14:paraId="327D8DB7" w14:textId="37BE0B24" w:rsidR="00347C5A" w:rsidRDefault="004743FD" w:rsidP="00DD1230">
      <w:pPr>
        <w:pStyle w:val="NormalWeb"/>
        <w:shd w:val="clear" w:color="auto" w:fill="FFFFFF"/>
        <w:spacing w:before="100" w:beforeAutospacing="1"/>
        <w:rPr>
          <w:rStyle w:val="Strong"/>
          <w:rFonts w:ascii="Segoe UI" w:hAnsi="Segoe UI" w:cs="Segoe UI"/>
          <w:b w:val="0"/>
          <w:bCs w:val="0"/>
          <w:color w:val="000000"/>
          <w:sz w:val="22"/>
          <w:szCs w:val="22"/>
        </w:rPr>
      </w:pPr>
      <w:r>
        <w:rPr>
          <w:noProof/>
        </w:rPr>
        <w:drawing>
          <wp:inline distT="0" distB="0" distL="0" distR="0" wp14:anchorId="4095863C" wp14:editId="270CDAC1">
            <wp:extent cx="5943600" cy="16998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699895"/>
                    </a:xfrm>
                    <a:prstGeom prst="rect">
                      <a:avLst/>
                    </a:prstGeom>
                  </pic:spPr>
                </pic:pic>
              </a:graphicData>
            </a:graphic>
          </wp:inline>
        </w:drawing>
      </w:r>
    </w:p>
    <w:p w14:paraId="548E6541" w14:textId="77777777" w:rsidR="002A4C99" w:rsidRDefault="002A4C99" w:rsidP="00AA51D2"/>
    <w:p w14:paraId="12CBE65C" w14:textId="3E3B7570" w:rsidR="00D62FC7" w:rsidRPr="00AA51D2" w:rsidRDefault="007240B3" w:rsidP="00AA51D2">
      <w:r>
        <w:t>Congratulations</w:t>
      </w:r>
      <w:r w:rsidR="000D6CB6">
        <w:t>, y</w:t>
      </w:r>
      <w:r>
        <w:t>ou</w:t>
      </w:r>
      <w:r w:rsidR="002E1F31">
        <w:t>r</w:t>
      </w:r>
      <w:r>
        <w:t xml:space="preserve"> application is no</w:t>
      </w:r>
      <w:r w:rsidR="000D6CB6">
        <w:t>w</w:t>
      </w:r>
      <w:r>
        <w:t xml:space="preserve"> published and should be accessible by typing </w:t>
      </w:r>
      <w:r w:rsidR="005A3BB8">
        <w:t>its</w:t>
      </w:r>
      <w:r>
        <w:t xml:space="preserve"> external URL directly in a browser, o</w:t>
      </w:r>
      <w:r w:rsidR="005A3BB8">
        <w:t xml:space="preserve">r logging into </w:t>
      </w:r>
      <w:hyperlink r:id="rId38" w:history="1">
        <w:r w:rsidR="007A1FA2" w:rsidRPr="00D2366B">
          <w:rPr>
            <w:rStyle w:val="Hyperlink"/>
          </w:rPr>
          <w:t>https://myapps.microsoft.com</w:t>
        </w:r>
      </w:hyperlink>
      <w:r w:rsidR="007A1FA2">
        <w:t xml:space="preserve"> and finding it</w:t>
      </w:r>
      <w:r w:rsidR="000D6CB6">
        <w:t>s</w:t>
      </w:r>
      <w:r w:rsidR="007A1FA2">
        <w:t xml:space="preserve"> </w:t>
      </w:r>
      <w:r w:rsidR="000D6CB6">
        <w:t xml:space="preserve">icon </w:t>
      </w:r>
      <w:r w:rsidR="007A1FA2">
        <w:t>there</w:t>
      </w:r>
      <w:r w:rsidR="000D6CB6">
        <w:t>.</w:t>
      </w:r>
    </w:p>
    <w:p w14:paraId="22FC7500" w14:textId="50841065" w:rsidR="000D6CB6" w:rsidRDefault="00BF0851" w:rsidP="000D6CB6">
      <w:pPr>
        <w:pStyle w:val="Heading2Numbered"/>
      </w:pPr>
      <w:bookmarkStart w:id="36" w:name="_Toc508930377"/>
      <w:r>
        <w:lastRenderedPageBreak/>
        <w:t xml:space="preserve">Base </w:t>
      </w:r>
      <w:r w:rsidR="000D6CB6">
        <w:t xml:space="preserve">Functional Testing </w:t>
      </w:r>
      <w:r w:rsidR="00003122">
        <w:t xml:space="preserve">of </w:t>
      </w:r>
      <w:r w:rsidR="000D6CB6">
        <w:t>Application</w:t>
      </w:r>
      <w:r w:rsidR="00003122">
        <w:t>s</w:t>
      </w:r>
      <w:bookmarkEnd w:id="36"/>
    </w:p>
    <w:p w14:paraId="25EA702D" w14:textId="77777777" w:rsidR="007D6FBB" w:rsidRDefault="007D6FBB" w:rsidP="00596E09">
      <w:pPr>
        <w:spacing w:before="0" w:after="0"/>
      </w:pPr>
      <w:r>
        <w:t xml:space="preserve">Above all, our advice is always to try and keep things as simple as possible, and build up from there. For instance, you could start by validating that a published application’s content </w:t>
      </w:r>
      <w:r w:rsidRPr="007D6FBB">
        <w:rPr>
          <w:i/>
        </w:rPr>
        <w:t>is</w:t>
      </w:r>
      <w:r>
        <w:t xml:space="preserve"> entirely accessible from the WWW, without the added complexity of enabling Azure AD pre-authentication or SSO. This would help validate that all ground work is in place, and that all links working, but equally that your configurations are sound, too. I.e…</w:t>
      </w:r>
    </w:p>
    <w:p w14:paraId="2DDE2F50" w14:textId="77777777" w:rsidR="007D6FBB" w:rsidRPr="00350CCE" w:rsidRDefault="007D6FBB" w:rsidP="00596E09">
      <w:pPr>
        <w:spacing w:before="0" w:after="0"/>
        <w:rPr>
          <w:sz w:val="12"/>
          <w:szCs w:val="12"/>
        </w:rPr>
      </w:pPr>
    </w:p>
    <w:p w14:paraId="3FC9D60C" w14:textId="2C0A1005" w:rsidR="007D6FBB" w:rsidRDefault="008E7BCF" w:rsidP="00F00C5B">
      <w:pPr>
        <w:pStyle w:val="ListParagraph"/>
        <w:numPr>
          <w:ilvl w:val="0"/>
          <w:numId w:val="24"/>
        </w:numPr>
        <w:spacing w:before="0" w:after="0"/>
        <w:ind w:left="567"/>
      </w:pPr>
      <w:r>
        <w:t xml:space="preserve">Test and validate access to the </w:t>
      </w:r>
      <w:r w:rsidR="007D6FBB">
        <w:t>web application</w:t>
      </w:r>
      <w:r>
        <w:t>,</w:t>
      </w:r>
      <w:r w:rsidR="007D6FBB">
        <w:t xml:space="preserve"> with pre-authentication </w:t>
      </w:r>
      <w:r>
        <w:t>and</w:t>
      </w:r>
      <w:r w:rsidR="007D6FBB">
        <w:t xml:space="preserve"> SSO</w:t>
      </w:r>
      <w:r>
        <w:t xml:space="preserve"> disabled.</w:t>
      </w:r>
    </w:p>
    <w:p w14:paraId="3D2556DD" w14:textId="19156D1B" w:rsidR="007D6FBB" w:rsidRDefault="002752C1" w:rsidP="00F00C5B">
      <w:pPr>
        <w:pStyle w:val="ListParagraph"/>
        <w:numPr>
          <w:ilvl w:val="0"/>
          <w:numId w:val="24"/>
        </w:numPr>
        <w:spacing w:before="0" w:after="0"/>
        <w:ind w:left="567"/>
      </w:pPr>
      <w:r>
        <w:t>Enable</w:t>
      </w:r>
      <w:r w:rsidR="007D6FBB">
        <w:t xml:space="preserve"> pre-authentication if required and assign Users/Groups. Test and validate access.</w:t>
      </w:r>
    </w:p>
    <w:p w14:paraId="5C822138" w14:textId="77777777" w:rsidR="007D6FBB" w:rsidRDefault="007D6FBB" w:rsidP="00F00C5B">
      <w:pPr>
        <w:pStyle w:val="ListParagraph"/>
        <w:numPr>
          <w:ilvl w:val="0"/>
          <w:numId w:val="24"/>
        </w:numPr>
        <w:spacing w:before="0" w:after="0"/>
        <w:ind w:left="567"/>
      </w:pPr>
      <w:r>
        <w:t>Add authentication delegation if required. Test and validate access.</w:t>
      </w:r>
    </w:p>
    <w:p w14:paraId="07413F62" w14:textId="10B8A909" w:rsidR="007D6FBB" w:rsidRDefault="007D6FBB" w:rsidP="00F00C5B">
      <w:pPr>
        <w:pStyle w:val="ListParagraph"/>
        <w:numPr>
          <w:ilvl w:val="0"/>
          <w:numId w:val="24"/>
        </w:numPr>
        <w:spacing w:before="0" w:after="0"/>
        <w:ind w:left="567"/>
      </w:pPr>
      <w:r>
        <w:t>Apply Conditional Access / MFA policies as required. Test and validate access.</w:t>
      </w:r>
    </w:p>
    <w:p w14:paraId="17396ADB" w14:textId="77777777" w:rsidR="008E7BCF" w:rsidRDefault="008E7BCF" w:rsidP="008E7BCF">
      <w:pPr>
        <w:pStyle w:val="ListParagraph"/>
        <w:spacing w:before="0" w:after="0"/>
        <w:ind w:left="1440"/>
      </w:pPr>
    </w:p>
    <w:p w14:paraId="4F73A7E2" w14:textId="66BE0E4B" w:rsidR="000D6CB6" w:rsidRPr="00F04334" w:rsidRDefault="00F04334" w:rsidP="00596E09">
      <w:pPr>
        <w:spacing w:before="0"/>
      </w:pPr>
      <w:r>
        <w:t>Running multiple tenants will involve publishing applications in pilot tenancy and then in the production tenant, and go through the exact same functional test sequence performed in pilot, before commissioning the applications</w:t>
      </w:r>
    </w:p>
    <w:p w14:paraId="667DD7AD" w14:textId="43A490C0" w:rsidR="002B31F4" w:rsidRDefault="00F77205" w:rsidP="002B31F4">
      <w:pPr>
        <w:pStyle w:val="Heading2Numbered"/>
      </w:pPr>
      <w:bookmarkStart w:id="37" w:name="_Toc508930378"/>
      <w:r>
        <w:t xml:space="preserve">Pre-Authentication and </w:t>
      </w:r>
      <w:r w:rsidR="002E316C">
        <w:t>Single Sign On</w:t>
      </w:r>
      <w:bookmarkEnd w:id="37"/>
    </w:p>
    <w:p w14:paraId="33D3B696" w14:textId="35C0771A" w:rsidR="00B44F80" w:rsidRDefault="00B44F80" w:rsidP="00B44F80">
      <w:r>
        <w:t>Single sign-on is a key element of Azure AD Application Proxy</w:t>
      </w:r>
      <w:r w:rsidR="002752C1">
        <w:t xml:space="preserve"> value proposition</w:t>
      </w:r>
      <w:r w:rsidR="00DF2FD5">
        <w:t>, as i</w:t>
      </w:r>
      <w:r>
        <w:t xml:space="preserve">t provides the best </w:t>
      </w:r>
      <w:r w:rsidR="009A2E57">
        <w:t xml:space="preserve">possible </w:t>
      </w:r>
      <w:r>
        <w:t>user experience</w:t>
      </w:r>
      <w:r w:rsidR="009A2E57">
        <w:t xml:space="preserve">, through </w:t>
      </w:r>
      <w:r>
        <w:t>users only hav</w:t>
      </w:r>
      <w:r w:rsidR="009A2E57">
        <w:t xml:space="preserve">ing </w:t>
      </w:r>
      <w:r>
        <w:t xml:space="preserve">to sign in </w:t>
      </w:r>
      <w:r w:rsidR="009A2E57">
        <w:t xml:space="preserve">the once, </w:t>
      </w:r>
      <w:r>
        <w:t>to Azure Active Directory</w:t>
      </w:r>
      <w:r w:rsidR="009A2E57">
        <w:t xml:space="preserve">. </w:t>
      </w:r>
      <w:r>
        <w:t>Once they authenticate to Azure Active Directory, the Application Proxy connector handles the authentication to the on-premises application</w:t>
      </w:r>
      <w:r w:rsidR="00465860">
        <w:t>, on behalf of the user</w:t>
      </w:r>
      <w:r>
        <w:t xml:space="preserve">. </w:t>
      </w:r>
      <w:r w:rsidR="000B1487">
        <w:t>In this scenario t</w:t>
      </w:r>
      <w:r>
        <w:t xml:space="preserve">he backend application </w:t>
      </w:r>
      <w:r w:rsidR="00400B66">
        <w:t xml:space="preserve">is completely oblivious to the SSO operation and processes the login as if it were the user themselves. </w:t>
      </w:r>
    </w:p>
    <w:p w14:paraId="38737322" w14:textId="3DEA1BB7" w:rsidR="00435759" w:rsidRDefault="00580935" w:rsidP="00B44F80">
      <w:r>
        <w:t xml:space="preserve">That said </w:t>
      </w:r>
      <w:r w:rsidR="006B2070">
        <w:t xml:space="preserve">it should be </w:t>
      </w:r>
      <w:r>
        <w:t>noted that t</w:t>
      </w:r>
      <w:r w:rsidR="00274707">
        <w:t xml:space="preserve">he ability to do </w:t>
      </w:r>
      <w:r w:rsidR="007F353D">
        <w:t xml:space="preserve">SSO </w:t>
      </w:r>
      <w:r w:rsidR="00274707">
        <w:t xml:space="preserve">is only possible if Azure AD has knowledge of the user </w:t>
      </w:r>
      <w:r w:rsidR="008D58E7">
        <w:t xml:space="preserve">requesting access to a resource however, so </w:t>
      </w:r>
      <w:r w:rsidR="000F6746">
        <w:t xml:space="preserve">a pre-requisite for SSO is that your application is configured </w:t>
      </w:r>
      <w:r w:rsidR="0094244D">
        <w:t xml:space="preserve">to pre-authenticate users, upon access. </w:t>
      </w:r>
      <w:r w:rsidR="00F0640C">
        <w:t xml:space="preserve">Or </w:t>
      </w:r>
      <w:r w:rsidR="0013220E">
        <w:t>in other words</w:t>
      </w:r>
      <w:r w:rsidR="00E12571">
        <w:t xml:space="preserve">, </w:t>
      </w:r>
      <w:r w:rsidR="00B44F80">
        <w:t>select</w:t>
      </w:r>
      <w:r w:rsidR="00E12571">
        <w:t>ing</w:t>
      </w:r>
      <w:r w:rsidR="00B44F80">
        <w:t xml:space="preserve"> Passthrough </w:t>
      </w:r>
      <w:r w:rsidR="00113855">
        <w:t xml:space="preserve">would allow </w:t>
      </w:r>
      <w:r w:rsidR="00B44F80">
        <w:t xml:space="preserve">users </w:t>
      </w:r>
      <w:r w:rsidR="00113855">
        <w:t xml:space="preserve">to access the published application without </w:t>
      </w:r>
      <w:r w:rsidR="00F74CFC">
        <w:t>ever</w:t>
      </w:r>
      <w:r w:rsidR="00113855">
        <w:t xml:space="preserve"> having to </w:t>
      </w:r>
      <w:r w:rsidR="00B44F80">
        <w:t>authenticate to Azure Active Directory</w:t>
      </w:r>
      <w:r w:rsidR="00113855">
        <w:t xml:space="preserve">, </w:t>
      </w:r>
      <w:r w:rsidR="00435759">
        <w:t xml:space="preserve">so </w:t>
      </w:r>
      <w:r w:rsidR="00FB5001">
        <w:t xml:space="preserve">could </w:t>
      </w:r>
      <w:r w:rsidR="00435759">
        <w:t xml:space="preserve">Azure AD possibly perform “on behalf of” SSO if it has no user identity </w:t>
      </w:r>
      <w:r w:rsidR="00FB5001">
        <w:t xml:space="preserve">send down to </w:t>
      </w:r>
      <w:r w:rsidR="004141F0">
        <w:t>the connector.</w:t>
      </w:r>
      <w:r w:rsidR="00435759">
        <w:t xml:space="preserve"> </w:t>
      </w:r>
    </w:p>
    <w:p w14:paraId="7F730BA2" w14:textId="58331BB1" w:rsidR="00F0640C" w:rsidRDefault="00AF73D1" w:rsidP="00F0640C">
      <w:r>
        <w:t>So,</w:t>
      </w:r>
      <w:r w:rsidR="004141F0">
        <w:t xml:space="preserve"> on that basis l</w:t>
      </w:r>
      <w:r w:rsidR="00F0640C">
        <w:t xml:space="preserve">et’s </w:t>
      </w:r>
      <w:r>
        <w:t>go ahead and take our first step towards enabling SSO</w:t>
      </w:r>
      <w:r w:rsidR="00F0640C">
        <w:t>.</w:t>
      </w:r>
    </w:p>
    <w:p w14:paraId="42EA6F2D" w14:textId="1AEA99BB" w:rsidR="00522FAE" w:rsidRDefault="00522FAE" w:rsidP="00522FAE">
      <w:pPr>
        <w:pStyle w:val="Heading2"/>
      </w:pPr>
      <w:r>
        <w:rPr>
          <w:sz w:val="24"/>
          <w:szCs w:val="24"/>
        </w:rPr>
        <w:t>Enabling Pre-Authentication</w:t>
      </w:r>
    </w:p>
    <w:p w14:paraId="1A196E7B" w14:textId="77777777" w:rsidR="00CC4550" w:rsidRPr="00A14637" w:rsidRDefault="00CC4550" w:rsidP="2F909190">
      <w:pPr>
        <w:numPr>
          <w:ilvl w:val="0"/>
          <w:numId w:val="37"/>
        </w:numPr>
        <w:shd w:val="clear" w:color="auto" w:fill="FFFFFF" w:themeFill="background1"/>
        <w:spacing w:before="100" w:beforeAutospacing="1" w:after="100" w:afterAutospacing="1" w:line="240" w:lineRule="auto"/>
        <w:ind w:left="570"/>
        <w:rPr>
          <w:rFonts w:cs="Segoe UI"/>
          <w:color w:val="000000"/>
        </w:rPr>
      </w:pPr>
      <w:r w:rsidRPr="00A14637">
        <w:rPr>
          <w:rFonts w:cs="Segoe UI"/>
          <w:color w:val="000000"/>
        </w:rPr>
        <w:t>Navigate to </w:t>
      </w:r>
      <w:r w:rsidRPr="00A14637">
        <w:rPr>
          <w:rStyle w:val="Strong"/>
          <w:rFonts w:cs="Segoe UI"/>
          <w:color w:val="000000"/>
        </w:rPr>
        <w:t>Azure Active Directory</w:t>
      </w:r>
      <w:r w:rsidRPr="00A14637">
        <w:rPr>
          <w:rFonts w:cs="Segoe UI"/>
          <w:color w:val="000000"/>
        </w:rPr>
        <w:t> &gt; </w:t>
      </w:r>
      <w:r w:rsidRPr="00A14637">
        <w:rPr>
          <w:rStyle w:val="Strong"/>
          <w:rFonts w:cs="Segoe UI"/>
          <w:color w:val="000000"/>
        </w:rPr>
        <w:t>Enterprise applications</w:t>
      </w:r>
      <w:r w:rsidRPr="00A14637">
        <w:rPr>
          <w:rFonts w:cs="Segoe UI"/>
          <w:color w:val="000000"/>
        </w:rPr>
        <w:t> &gt; </w:t>
      </w:r>
      <w:r w:rsidRPr="00A14637">
        <w:rPr>
          <w:rStyle w:val="Strong"/>
          <w:rFonts w:cs="Segoe UI"/>
          <w:color w:val="000000"/>
        </w:rPr>
        <w:t>All applications</w:t>
      </w:r>
      <w:r w:rsidRPr="00A14637">
        <w:rPr>
          <w:rFonts w:cs="Segoe UI"/>
          <w:color w:val="000000"/>
        </w:rPr>
        <w:t> and choose the app you want to manage.</w:t>
      </w:r>
    </w:p>
    <w:p w14:paraId="5CB01BC2" w14:textId="77777777" w:rsidR="00CC4550" w:rsidRPr="00A14637" w:rsidRDefault="00CC4550" w:rsidP="2F909190">
      <w:pPr>
        <w:numPr>
          <w:ilvl w:val="0"/>
          <w:numId w:val="37"/>
        </w:numPr>
        <w:shd w:val="clear" w:color="auto" w:fill="FFFFFF" w:themeFill="background1"/>
        <w:spacing w:before="100" w:beforeAutospacing="1" w:after="100" w:afterAutospacing="1" w:line="240" w:lineRule="auto"/>
        <w:ind w:left="570"/>
        <w:rPr>
          <w:rFonts w:cs="Segoe UI"/>
          <w:color w:val="000000"/>
        </w:rPr>
      </w:pPr>
      <w:r w:rsidRPr="00A14637">
        <w:rPr>
          <w:rFonts w:cs="Segoe UI"/>
          <w:color w:val="000000"/>
        </w:rPr>
        <w:t>Select </w:t>
      </w:r>
      <w:r w:rsidRPr="00A14637">
        <w:rPr>
          <w:rStyle w:val="Strong"/>
          <w:rFonts w:cs="Segoe UI"/>
          <w:color w:val="000000"/>
        </w:rPr>
        <w:t>Application Proxy</w:t>
      </w:r>
      <w:r w:rsidRPr="00A14637">
        <w:rPr>
          <w:rFonts w:cs="Segoe UI"/>
          <w:color w:val="000000"/>
        </w:rPr>
        <w:t>.</w:t>
      </w:r>
    </w:p>
    <w:p w14:paraId="20DFD40A" w14:textId="458A50DC" w:rsidR="00CC4550" w:rsidRPr="00D754F6" w:rsidRDefault="00CC4550" w:rsidP="2F909190">
      <w:pPr>
        <w:numPr>
          <w:ilvl w:val="0"/>
          <w:numId w:val="37"/>
        </w:numPr>
        <w:shd w:val="clear" w:color="auto" w:fill="FFFFFF" w:themeFill="background1"/>
        <w:spacing w:before="100" w:beforeAutospacing="1" w:after="100" w:afterAutospacing="1" w:line="240" w:lineRule="auto"/>
        <w:ind w:left="570"/>
        <w:rPr>
          <w:rFonts w:cs="Segoe UI"/>
          <w:color w:val="000000"/>
        </w:rPr>
      </w:pPr>
      <w:r w:rsidRPr="00D754F6">
        <w:rPr>
          <w:rFonts w:cs="Segoe UI"/>
          <w:color w:val="000000"/>
        </w:rPr>
        <w:lastRenderedPageBreak/>
        <w:t xml:space="preserve">In the </w:t>
      </w:r>
      <w:r w:rsidR="00D754F6" w:rsidRPr="00D754F6">
        <w:rPr>
          <w:rFonts w:cs="Segoe UI"/>
          <w:color w:val="000000"/>
        </w:rPr>
        <w:t xml:space="preserve">Pre Authentication </w:t>
      </w:r>
      <w:r w:rsidRPr="00D754F6">
        <w:rPr>
          <w:rFonts w:cs="Segoe UI"/>
          <w:color w:val="000000"/>
        </w:rPr>
        <w:t xml:space="preserve">field, use the dropdown list to select </w:t>
      </w:r>
      <w:r w:rsidR="00D754F6" w:rsidRPr="00D754F6">
        <w:rPr>
          <w:rFonts w:cs="Segoe UI"/>
          <w:b/>
          <w:color w:val="000000"/>
        </w:rPr>
        <w:t>Azure Active Dire</w:t>
      </w:r>
      <w:r w:rsidR="00D754F6">
        <w:rPr>
          <w:rFonts w:cs="Segoe UI"/>
          <w:b/>
          <w:color w:val="000000"/>
        </w:rPr>
        <w:t>c</w:t>
      </w:r>
      <w:r w:rsidR="00D754F6" w:rsidRPr="00D754F6">
        <w:rPr>
          <w:rFonts w:cs="Segoe UI"/>
          <w:b/>
          <w:color w:val="000000"/>
        </w:rPr>
        <w:t>tory</w:t>
      </w:r>
      <w:r w:rsidR="00D754F6" w:rsidRPr="00D754F6">
        <w:rPr>
          <w:rFonts w:cs="Segoe UI"/>
          <w:color w:val="000000"/>
        </w:rPr>
        <w:t>, and hit</w:t>
      </w:r>
      <w:r w:rsidR="00D754F6" w:rsidRPr="00D754F6">
        <w:rPr>
          <w:rFonts w:cs="Segoe UI"/>
          <w:b/>
          <w:color w:val="000000"/>
        </w:rPr>
        <w:t xml:space="preserve"> </w:t>
      </w:r>
      <w:r w:rsidRPr="00D754F6">
        <w:rPr>
          <w:rStyle w:val="Strong"/>
          <w:rFonts w:cs="Segoe UI"/>
          <w:color w:val="000000"/>
        </w:rPr>
        <w:t>Save</w:t>
      </w:r>
    </w:p>
    <w:p w14:paraId="48114A42" w14:textId="5A5A9673" w:rsidR="00522FAE" w:rsidRDefault="00522FAE" w:rsidP="00F0640C"/>
    <w:p w14:paraId="604A96C3" w14:textId="2886A0A4" w:rsidR="00522FAE" w:rsidRDefault="00522FAE" w:rsidP="00F0640C"/>
    <w:p w14:paraId="4FCD7956" w14:textId="24CB7AEB" w:rsidR="00522FAE" w:rsidRDefault="00522FAE" w:rsidP="00F0640C">
      <w:r>
        <w:rPr>
          <w:noProof/>
        </w:rPr>
        <w:drawing>
          <wp:inline distT="0" distB="0" distL="0" distR="0" wp14:anchorId="2D375DD1" wp14:editId="08F99E79">
            <wp:extent cx="5913783" cy="32083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30402" cy="3217370"/>
                    </a:xfrm>
                    <a:prstGeom prst="rect">
                      <a:avLst/>
                    </a:prstGeom>
                  </pic:spPr>
                </pic:pic>
              </a:graphicData>
            </a:graphic>
          </wp:inline>
        </w:drawing>
      </w:r>
    </w:p>
    <w:p w14:paraId="6FDEF02E" w14:textId="1F2CD0A2" w:rsidR="008C0075" w:rsidRDefault="00C25383" w:rsidP="00F0640C">
      <w:r>
        <w:t xml:space="preserve">It’s probably worth mentioning that this </w:t>
      </w:r>
      <w:r w:rsidR="008C0075">
        <w:t xml:space="preserve">will also </w:t>
      </w:r>
      <w:r>
        <w:t xml:space="preserve">leave </w:t>
      </w:r>
      <w:r w:rsidR="006A2A6B">
        <w:t>SSO</w:t>
      </w:r>
      <w:r>
        <w:t xml:space="preserve"> disabled, in the </w:t>
      </w:r>
      <w:r w:rsidR="006A2A6B">
        <w:t>Single Sign-On blade</w:t>
      </w:r>
      <w:r w:rsidR="00C744E3">
        <w:t>…</w:t>
      </w:r>
      <w:r w:rsidR="006A2A6B">
        <w:t xml:space="preserve"> </w:t>
      </w:r>
    </w:p>
    <w:p w14:paraId="6E92FBF1" w14:textId="029E841A" w:rsidR="00E1374A" w:rsidRDefault="008C0075" w:rsidP="00A74A67">
      <w:r>
        <w:rPr>
          <w:noProof/>
        </w:rPr>
        <w:drawing>
          <wp:inline distT="0" distB="0" distL="0" distR="0" wp14:anchorId="372662E4" wp14:editId="325F750D">
            <wp:extent cx="5943600" cy="101473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014730"/>
                    </a:xfrm>
                    <a:prstGeom prst="rect">
                      <a:avLst/>
                    </a:prstGeom>
                  </pic:spPr>
                </pic:pic>
              </a:graphicData>
            </a:graphic>
          </wp:inline>
        </w:drawing>
      </w:r>
    </w:p>
    <w:p w14:paraId="0226C7B4" w14:textId="3674018C" w:rsidR="008C0075" w:rsidRDefault="00C744E3" w:rsidP="00A74A67">
      <w:r>
        <w:t>So</w:t>
      </w:r>
      <w:r w:rsidR="00226AC0">
        <w:t>,</w:t>
      </w:r>
      <w:r>
        <w:t xml:space="preserve"> you should take the opportunity to verify your application is still accessible</w:t>
      </w:r>
      <w:r w:rsidR="00226AC0">
        <w:t xml:space="preserve"> through the Application Proxy</w:t>
      </w:r>
      <w:r>
        <w:t>, before moving</w:t>
      </w:r>
      <w:r w:rsidR="00226AC0">
        <w:t xml:space="preserve"> on</w:t>
      </w:r>
      <w:r>
        <w:t>to the next section.</w:t>
      </w:r>
      <w:r w:rsidR="004670D1">
        <w:t xml:space="preserve"> The expected behavior is that</w:t>
      </w:r>
      <w:r w:rsidR="001D29FC">
        <w:t xml:space="preserve"> Azure AD will challenge you for authentication and then the backend application should also do the same</w:t>
      </w:r>
      <w:r w:rsidR="004E4AA0">
        <w:t>.</w:t>
      </w:r>
      <w:r w:rsidR="001D29FC">
        <w:t xml:space="preserve"> </w:t>
      </w:r>
    </w:p>
    <w:p w14:paraId="41BFA2B0" w14:textId="71C1DB1D" w:rsidR="00522FAE" w:rsidRDefault="00522FAE" w:rsidP="00522FAE">
      <w:pPr>
        <w:pStyle w:val="Heading2"/>
      </w:pPr>
      <w:r>
        <w:rPr>
          <w:sz w:val="24"/>
          <w:szCs w:val="24"/>
        </w:rPr>
        <w:t>Enabling Single Sign-On</w:t>
      </w:r>
    </w:p>
    <w:p w14:paraId="56C3B3B3" w14:textId="2C32FC7E" w:rsidR="00322400" w:rsidRDefault="0055490A" w:rsidP="00096654">
      <w:pPr>
        <w:spacing w:before="0" w:after="0"/>
        <w:jc w:val="both"/>
      </w:pPr>
      <w:r>
        <w:t>With your application secured</w:t>
      </w:r>
      <w:r w:rsidR="00A2492E">
        <w:t xml:space="preserve"> it’s time to </w:t>
      </w:r>
      <w:r w:rsidR="00A76A8B">
        <w:t xml:space="preserve">look at </w:t>
      </w:r>
      <w:r w:rsidR="00A2492E">
        <w:t xml:space="preserve">the user experience, and what better to </w:t>
      </w:r>
      <w:r w:rsidR="00241DC7">
        <w:t xml:space="preserve">way to </w:t>
      </w:r>
      <w:r w:rsidR="00F40401">
        <w:t xml:space="preserve">put </w:t>
      </w:r>
      <w:r w:rsidR="00F910B8">
        <w:t xml:space="preserve">a spring in every user’s step, </w:t>
      </w:r>
      <w:r w:rsidR="00C544EA">
        <w:t>tha</w:t>
      </w:r>
      <w:r w:rsidR="00241DC7">
        <w:t xml:space="preserve">n </w:t>
      </w:r>
      <w:r w:rsidR="0076019C">
        <w:t xml:space="preserve">Single </w:t>
      </w:r>
      <w:r w:rsidR="00241DC7">
        <w:t>Sign-On</w:t>
      </w:r>
      <w:r w:rsidR="00F910B8">
        <w:t xml:space="preserve"> itself</w:t>
      </w:r>
      <w:r w:rsidR="00241DC7">
        <w:t xml:space="preserve">! </w:t>
      </w:r>
    </w:p>
    <w:p w14:paraId="3817D220" w14:textId="77777777" w:rsidR="00343C64" w:rsidRDefault="00343C64" w:rsidP="00096654">
      <w:pPr>
        <w:spacing w:before="0" w:after="0"/>
        <w:jc w:val="both"/>
      </w:pPr>
    </w:p>
    <w:p w14:paraId="2A9123EE" w14:textId="4A3E2F94" w:rsidR="00096654" w:rsidRDefault="00322400" w:rsidP="00096654">
      <w:pPr>
        <w:spacing w:before="0" w:after="0"/>
        <w:jc w:val="both"/>
      </w:pPr>
      <w:r>
        <w:lastRenderedPageBreak/>
        <w:t>This section g</w:t>
      </w:r>
      <w:r w:rsidR="003F6723">
        <w:t>et</w:t>
      </w:r>
      <w:r>
        <w:t>s</w:t>
      </w:r>
      <w:r w:rsidR="003F6723">
        <w:t xml:space="preserve"> into t</w:t>
      </w:r>
      <w:r w:rsidR="00F32C6B">
        <w:t xml:space="preserve">he more intricate side of </w:t>
      </w:r>
      <w:r w:rsidR="008A0ECA">
        <w:t>publishing applications</w:t>
      </w:r>
      <w:r w:rsidR="004D1421">
        <w:t xml:space="preserve">, </w:t>
      </w:r>
      <w:r w:rsidR="00FD6898">
        <w:t xml:space="preserve">and can vary in complexity, depending on </w:t>
      </w:r>
      <w:r w:rsidR="004559A7">
        <w:t xml:space="preserve">application </w:t>
      </w:r>
      <w:r w:rsidR="00F910B8">
        <w:t>type</w:t>
      </w:r>
      <w:r w:rsidR="00780E86">
        <w:t>,</w:t>
      </w:r>
      <w:r w:rsidR="00F910B8">
        <w:t xml:space="preserve"> and the </w:t>
      </w:r>
      <w:r w:rsidR="00780E86">
        <w:t xml:space="preserve">options it </w:t>
      </w:r>
      <w:r w:rsidR="004559A7">
        <w:t xml:space="preserve">offers </w:t>
      </w:r>
      <w:r w:rsidR="00780E86">
        <w:t xml:space="preserve">for </w:t>
      </w:r>
      <w:r w:rsidR="004559A7">
        <w:t>authentication.</w:t>
      </w:r>
      <w:r w:rsidR="00780E86">
        <w:t xml:space="preserve"> </w:t>
      </w:r>
      <w:r w:rsidR="002C6B42">
        <w:t>Fortunately</w:t>
      </w:r>
      <w:r w:rsidR="008A0ECA">
        <w:t xml:space="preserve"> however</w:t>
      </w:r>
      <w:r w:rsidR="002C6B42">
        <w:t>, o</w:t>
      </w:r>
      <w:r w:rsidR="00780E86">
        <w:t xml:space="preserve">ur </w:t>
      </w:r>
      <w:r w:rsidR="00096654" w:rsidRPr="006D757D">
        <w:t>Azure AD Application Proxy</w:t>
      </w:r>
      <w:r w:rsidR="00780E86">
        <w:t xml:space="preserve"> feature team have done a </w:t>
      </w:r>
      <w:r w:rsidR="00066894">
        <w:t xml:space="preserve">sterling job </w:t>
      </w:r>
      <w:r w:rsidR="00FC6DFF">
        <w:t>in making Azure AD Application Proxy</w:t>
      </w:r>
      <w:r w:rsidR="009D5C31">
        <w:t xml:space="preserve"> as agnostic as </w:t>
      </w:r>
      <w:r w:rsidR="002D7AFC">
        <w:t xml:space="preserve">one would expect for a cloud service, </w:t>
      </w:r>
      <w:r w:rsidR="002C6B42">
        <w:t xml:space="preserve">so </w:t>
      </w:r>
      <w:r w:rsidR="009A403F">
        <w:t xml:space="preserve">our options </w:t>
      </w:r>
      <w:r w:rsidR="00096654">
        <w:t>for</w:t>
      </w:r>
      <w:r w:rsidR="00096654" w:rsidRPr="006D757D">
        <w:t xml:space="preserve"> perform</w:t>
      </w:r>
      <w:r w:rsidR="00096654">
        <w:t>ing</w:t>
      </w:r>
      <w:r w:rsidR="00096654" w:rsidRPr="006D757D">
        <w:t xml:space="preserve"> SSO </w:t>
      </w:r>
      <w:r w:rsidR="00BC01E9">
        <w:t xml:space="preserve">should be sufficient enough to accommodate </w:t>
      </w:r>
      <w:r w:rsidR="0050272B">
        <w:t xml:space="preserve">most </w:t>
      </w:r>
      <w:r w:rsidR="00096654" w:rsidRPr="006D757D">
        <w:t>application</w:t>
      </w:r>
      <w:r w:rsidR="0050272B">
        <w:t>s.</w:t>
      </w:r>
    </w:p>
    <w:p w14:paraId="4877932D" w14:textId="77777777" w:rsidR="00343C64" w:rsidRDefault="00343C64" w:rsidP="00096654">
      <w:pPr>
        <w:spacing w:before="0" w:after="0"/>
        <w:jc w:val="both"/>
      </w:pPr>
    </w:p>
    <w:p w14:paraId="47500BB3" w14:textId="77777777" w:rsidR="003827D5" w:rsidRPr="00226D6B" w:rsidRDefault="003827D5" w:rsidP="2F909190">
      <w:pPr>
        <w:numPr>
          <w:ilvl w:val="0"/>
          <w:numId w:val="34"/>
        </w:numPr>
        <w:shd w:val="clear" w:color="auto" w:fill="FFFFFF" w:themeFill="background1"/>
        <w:spacing w:before="100" w:beforeAutospacing="1" w:after="100" w:afterAutospacing="1" w:line="240" w:lineRule="auto"/>
        <w:ind w:left="570"/>
        <w:rPr>
          <w:rFonts w:cs="Segoe UI"/>
          <w:color w:val="000000"/>
        </w:rPr>
      </w:pPr>
      <w:r w:rsidRPr="00226D6B">
        <w:rPr>
          <w:rFonts w:cs="Segoe UI"/>
          <w:color w:val="000000"/>
        </w:rPr>
        <w:t>Navigate to </w:t>
      </w:r>
      <w:r w:rsidRPr="00226D6B">
        <w:rPr>
          <w:rStyle w:val="Strong"/>
          <w:rFonts w:cs="Segoe UI"/>
          <w:color w:val="000000"/>
        </w:rPr>
        <w:t>Azure Active Directory</w:t>
      </w:r>
      <w:r w:rsidRPr="00226D6B">
        <w:rPr>
          <w:rFonts w:cs="Segoe UI"/>
          <w:color w:val="000000"/>
        </w:rPr>
        <w:t> &gt; </w:t>
      </w:r>
      <w:r w:rsidRPr="00226D6B">
        <w:rPr>
          <w:rStyle w:val="Strong"/>
          <w:rFonts w:cs="Segoe UI"/>
          <w:color w:val="000000"/>
        </w:rPr>
        <w:t>Enterprise applications</w:t>
      </w:r>
      <w:r w:rsidRPr="00226D6B">
        <w:rPr>
          <w:rFonts w:cs="Segoe UI"/>
          <w:color w:val="000000"/>
        </w:rPr>
        <w:t> &gt; </w:t>
      </w:r>
      <w:r w:rsidRPr="00226D6B">
        <w:rPr>
          <w:rStyle w:val="Strong"/>
          <w:rFonts w:cs="Segoe UI"/>
          <w:color w:val="000000"/>
        </w:rPr>
        <w:t>All applications</w:t>
      </w:r>
      <w:r w:rsidRPr="00226D6B">
        <w:rPr>
          <w:rFonts w:cs="Segoe UI"/>
          <w:color w:val="000000"/>
        </w:rPr>
        <w:t>.</w:t>
      </w:r>
    </w:p>
    <w:p w14:paraId="64DDB7DA" w14:textId="77777777" w:rsidR="003827D5" w:rsidRPr="00226D6B" w:rsidRDefault="003827D5" w:rsidP="2F909190">
      <w:pPr>
        <w:numPr>
          <w:ilvl w:val="0"/>
          <w:numId w:val="34"/>
        </w:numPr>
        <w:shd w:val="clear" w:color="auto" w:fill="FFFFFF" w:themeFill="background1"/>
        <w:spacing w:before="100" w:beforeAutospacing="1" w:after="100" w:afterAutospacing="1" w:line="240" w:lineRule="auto"/>
        <w:ind w:left="570"/>
        <w:rPr>
          <w:rFonts w:cs="Segoe UI"/>
          <w:color w:val="000000"/>
        </w:rPr>
      </w:pPr>
      <w:r w:rsidRPr="00226D6B">
        <w:rPr>
          <w:rFonts w:cs="Segoe UI"/>
          <w:color w:val="000000"/>
        </w:rPr>
        <w:t>Select the app whose single sign-on options you want to manage.</w:t>
      </w:r>
    </w:p>
    <w:p w14:paraId="2C6792B0" w14:textId="6AA0A892" w:rsidR="003827D5" w:rsidRPr="0053349F" w:rsidRDefault="003827D5" w:rsidP="2F909190">
      <w:pPr>
        <w:pStyle w:val="NormalWeb"/>
        <w:numPr>
          <w:ilvl w:val="0"/>
          <w:numId w:val="34"/>
        </w:numPr>
        <w:shd w:val="clear" w:color="auto" w:fill="FFFFFF" w:themeFill="background1"/>
        <w:spacing w:before="100" w:beforeAutospacing="1"/>
        <w:ind w:left="570"/>
        <w:rPr>
          <w:rFonts w:ascii="Segoe UI" w:hAnsi="Segoe UI" w:cs="Segoe UI"/>
          <w:color w:val="000000"/>
          <w:sz w:val="22"/>
          <w:szCs w:val="22"/>
        </w:rPr>
      </w:pPr>
      <w:r w:rsidRPr="00226D6B">
        <w:rPr>
          <w:rFonts w:ascii="Segoe UI" w:hAnsi="Segoe UI" w:cs="Segoe UI"/>
          <w:color w:val="000000"/>
          <w:sz w:val="22"/>
          <w:szCs w:val="22"/>
        </w:rPr>
        <w:t>Select </w:t>
      </w:r>
      <w:r w:rsidRPr="00226D6B">
        <w:rPr>
          <w:rStyle w:val="Strong"/>
          <w:rFonts w:ascii="Segoe UI" w:hAnsi="Segoe UI" w:cs="Segoe UI"/>
          <w:color w:val="000000"/>
          <w:sz w:val="22"/>
          <w:szCs w:val="22"/>
        </w:rPr>
        <w:t>Single sign-on</w:t>
      </w:r>
      <w:r w:rsidRPr="00226D6B">
        <w:rPr>
          <w:rFonts w:ascii="Segoe UI" w:hAnsi="Segoe UI" w:cs="Segoe UI"/>
          <w:color w:val="000000"/>
          <w:sz w:val="22"/>
          <w:szCs w:val="22"/>
        </w:rPr>
        <w:t>.</w:t>
      </w:r>
    </w:p>
    <w:p w14:paraId="1C732762" w14:textId="23CC8EE0" w:rsidR="003827D5" w:rsidRDefault="003827D5" w:rsidP="2F909190">
      <w:pPr>
        <w:pStyle w:val="NormalWeb"/>
        <w:shd w:val="clear" w:color="auto" w:fill="FFFFFF" w:themeFill="background1"/>
        <w:rPr>
          <w:rFonts w:ascii="Segoe UI" w:hAnsi="Segoe UI" w:cs="Segoe UI"/>
          <w:color w:val="000000"/>
          <w:sz w:val="22"/>
          <w:szCs w:val="22"/>
        </w:rPr>
      </w:pPr>
      <w:r w:rsidRPr="00226D6B">
        <w:rPr>
          <w:rFonts w:ascii="Segoe UI" w:hAnsi="Segoe UI" w:cs="Segoe UI"/>
          <w:color w:val="000000"/>
          <w:sz w:val="22"/>
          <w:szCs w:val="22"/>
        </w:rPr>
        <w:t>The dropdown menu shows five options for single sign-on to your application:</w:t>
      </w:r>
    </w:p>
    <w:p w14:paraId="7816F703" w14:textId="6F9585A1" w:rsidR="00AC7902" w:rsidRDefault="00AC7902" w:rsidP="003827D5">
      <w:pPr>
        <w:pStyle w:val="NormalWeb"/>
        <w:shd w:val="clear" w:color="auto" w:fill="FFFFFF"/>
        <w:rPr>
          <w:rFonts w:ascii="Segoe UI" w:hAnsi="Segoe UI" w:cs="Segoe UI"/>
          <w:color w:val="000000"/>
          <w:sz w:val="22"/>
          <w:szCs w:val="22"/>
        </w:rPr>
      </w:pPr>
      <w:r>
        <w:rPr>
          <w:noProof/>
        </w:rPr>
        <w:drawing>
          <wp:inline distT="0" distB="0" distL="0" distR="0" wp14:anchorId="6484CD7A" wp14:editId="70FBC41E">
            <wp:extent cx="5943600" cy="20612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061210"/>
                    </a:xfrm>
                    <a:prstGeom prst="rect">
                      <a:avLst/>
                    </a:prstGeom>
                  </pic:spPr>
                </pic:pic>
              </a:graphicData>
            </a:graphic>
          </wp:inline>
        </w:drawing>
      </w:r>
    </w:p>
    <w:p w14:paraId="56346E3E" w14:textId="77777777" w:rsidR="00AC7902" w:rsidRPr="00226D6B" w:rsidRDefault="00AC7902" w:rsidP="63E3D780">
      <w:pPr>
        <w:pStyle w:val="NormalWeb"/>
        <w:shd w:val="clear" w:color="auto" w:fill="FFFFFF" w:themeFill="background1"/>
        <w:rPr>
          <w:rFonts w:ascii="Segoe UI" w:hAnsi="Segoe UI" w:cs="Segoe UI"/>
          <w:color w:val="000000"/>
          <w:sz w:val="22"/>
          <w:szCs w:val="22"/>
        </w:rPr>
      </w:pPr>
    </w:p>
    <w:p w14:paraId="223AFCBD" w14:textId="20BEB349" w:rsidR="004D0E51" w:rsidRPr="004D0E51" w:rsidRDefault="004D0E51" w:rsidP="63E3D780">
      <w:pPr>
        <w:pStyle w:val="Heading2"/>
        <w:shd w:val="clear" w:color="auto" w:fill="FFFFFF" w:themeFill="background1"/>
        <w:spacing w:before="0" w:after="0"/>
        <w:rPr>
          <w:bCs/>
          <w:color w:val="000000"/>
          <w:sz w:val="22"/>
          <w:szCs w:val="22"/>
        </w:rPr>
      </w:pPr>
      <w:r w:rsidRPr="004D0E51">
        <w:rPr>
          <w:bCs/>
          <w:color w:val="000000"/>
          <w:sz w:val="22"/>
          <w:szCs w:val="22"/>
        </w:rPr>
        <w:t>So, what do all of these options do, exactly…</w:t>
      </w:r>
    </w:p>
    <w:p w14:paraId="4025EE3F" w14:textId="77777777" w:rsidR="004D0E51" w:rsidRDefault="004D0E51" w:rsidP="63E3D780">
      <w:pPr>
        <w:pStyle w:val="Heading2"/>
        <w:shd w:val="clear" w:color="auto" w:fill="FFFFFF" w:themeFill="background1"/>
        <w:spacing w:before="0" w:after="0"/>
        <w:rPr>
          <w:b/>
          <w:bCs/>
          <w:color w:val="000000"/>
          <w:sz w:val="22"/>
          <w:szCs w:val="22"/>
        </w:rPr>
      </w:pPr>
    </w:p>
    <w:p w14:paraId="011D35BB" w14:textId="345BC875" w:rsidR="00CD0159" w:rsidRPr="00C71DD0" w:rsidRDefault="00CD0159" w:rsidP="00C71DD0">
      <w:pPr>
        <w:pStyle w:val="Heading2"/>
        <w:shd w:val="clear" w:color="auto" w:fill="FFFFFF" w:themeFill="background1"/>
        <w:spacing w:before="0" w:after="0"/>
        <w:jc w:val="both"/>
        <w:rPr>
          <w:color w:val="000000"/>
          <w:sz w:val="22"/>
          <w:szCs w:val="22"/>
        </w:rPr>
      </w:pPr>
      <w:r w:rsidRPr="00C71DD0">
        <w:rPr>
          <w:b/>
          <w:bCs/>
          <w:color w:val="000000"/>
          <w:sz w:val="22"/>
          <w:szCs w:val="22"/>
        </w:rPr>
        <w:t>Azure AD single sign-on disabled</w:t>
      </w:r>
    </w:p>
    <w:p w14:paraId="7CAFFF5F" w14:textId="3ECAB62F" w:rsidR="00CD0159" w:rsidRPr="00C71DD0" w:rsidRDefault="0024230C" w:rsidP="00C71DD0">
      <w:pPr>
        <w:pStyle w:val="NormalWeb"/>
        <w:shd w:val="clear" w:color="auto" w:fill="FFFFFF" w:themeFill="background1"/>
        <w:spacing w:before="0"/>
        <w:jc w:val="both"/>
        <w:rPr>
          <w:rFonts w:ascii="Segoe UI" w:hAnsi="Segoe UI" w:cs="Segoe UI"/>
          <w:color w:val="000000"/>
          <w:sz w:val="22"/>
          <w:szCs w:val="22"/>
        </w:rPr>
      </w:pPr>
      <w:r w:rsidRPr="00C71DD0">
        <w:rPr>
          <w:rFonts w:ascii="Segoe UI" w:hAnsi="Segoe UI" w:cs="Segoe UI"/>
          <w:color w:val="000000"/>
          <w:sz w:val="22"/>
          <w:szCs w:val="22"/>
        </w:rPr>
        <w:t xml:space="preserve">With </w:t>
      </w:r>
      <w:r w:rsidR="00CD0159" w:rsidRPr="00C71DD0">
        <w:rPr>
          <w:rFonts w:ascii="Segoe UI" w:hAnsi="Segoe UI" w:cs="Segoe UI"/>
          <w:color w:val="000000"/>
          <w:sz w:val="22"/>
          <w:szCs w:val="22"/>
        </w:rPr>
        <w:t>this option selected, your users may authenticate twice. First, t</w:t>
      </w:r>
      <w:r w:rsidRPr="00C71DD0">
        <w:rPr>
          <w:rFonts w:ascii="Segoe UI" w:hAnsi="Segoe UI" w:cs="Segoe UI"/>
          <w:color w:val="000000"/>
          <w:sz w:val="22"/>
          <w:szCs w:val="22"/>
        </w:rPr>
        <w:t xml:space="preserve">o </w:t>
      </w:r>
      <w:r w:rsidR="00CD0159" w:rsidRPr="00C71DD0">
        <w:rPr>
          <w:rFonts w:ascii="Segoe UI" w:hAnsi="Segoe UI" w:cs="Segoe UI"/>
          <w:color w:val="000000"/>
          <w:sz w:val="22"/>
          <w:szCs w:val="22"/>
        </w:rPr>
        <w:t xml:space="preserve">Azure Active Directory and then to the </w:t>
      </w:r>
      <w:r w:rsidR="00373AD6" w:rsidRPr="00C71DD0">
        <w:rPr>
          <w:rFonts w:ascii="Segoe UI" w:hAnsi="Segoe UI" w:cs="Segoe UI"/>
          <w:color w:val="000000"/>
          <w:sz w:val="22"/>
          <w:szCs w:val="22"/>
        </w:rPr>
        <w:t xml:space="preserve">backend </w:t>
      </w:r>
      <w:r w:rsidR="00CD0159" w:rsidRPr="00C71DD0">
        <w:rPr>
          <w:rFonts w:ascii="Segoe UI" w:hAnsi="Segoe UI" w:cs="Segoe UI"/>
          <w:color w:val="000000"/>
          <w:sz w:val="22"/>
          <w:szCs w:val="22"/>
        </w:rPr>
        <w:t>application itself.</w:t>
      </w:r>
      <w:r w:rsidR="003E75F5" w:rsidRPr="00C71DD0">
        <w:rPr>
          <w:rFonts w:ascii="Segoe UI" w:hAnsi="Segoe UI" w:cs="Segoe UI"/>
          <w:color w:val="000000"/>
          <w:sz w:val="22"/>
          <w:szCs w:val="22"/>
        </w:rPr>
        <w:t xml:space="preserve"> </w:t>
      </w:r>
      <w:r w:rsidR="00CD0159" w:rsidRPr="00C71DD0">
        <w:rPr>
          <w:rFonts w:ascii="Segoe UI" w:hAnsi="Segoe UI" w:cs="Segoe UI"/>
          <w:color w:val="000000"/>
          <w:sz w:val="22"/>
          <w:szCs w:val="22"/>
        </w:rPr>
        <w:t xml:space="preserve">This option is a good choice </w:t>
      </w:r>
      <w:r w:rsidR="000176EB" w:rsidRPr="00C71DD0">
        <w:rPr>
          <w:rFonts w:ascii="Segoe UI" w:hAnsi="Segoe UI" w:cs="Segoe UI"/>
          <w:color w:val="000000"/>
          <w:sz w:val="22"/>
          <w:szCs w:val="22"/>
        </w:rPr>
        <w:t xml:space="preserve">for </w:t>
      </w:r>
      <w:r w:rsidR="00776AA4" w:rsidRPr="00C71DD0">
        <w:rPr>
          <w:rFonts w:ascii="Segoe UI" w:hAnsi="Segoe UI" w:cs="Segoe UI"/>
          <w:color w:val="000000"/>
          <w:sz w:val="22"/>
          <w:szCs w:val="22"/>
        </w:rPr>
        <w:t xml:space="preserve">exposing </w:t>
      </w:r>
      <w:r w:rsidR="00130922" w:rsidRPr="00C71DD0">
        <w:rPr>
          <w:rFonts w:ascii="Segoe UI" w:hAnsi="Segoe UI" w:cs="Segoe UI"/>
          <w:color w:val="000000"/>
          <w:sz w:val="22"/>
          <w:szCs w:val="22"/>
        </w:rPr>
        <w:t>anonymous</w:t>
      </w:r>
      <w:r w:rsidR="0028748A" w:rsidRPr="00C71DD0">
        <w:rPr>
          <w:rFonts w:ascii="Segoe UI" w:hAnsi="Segoe UI" w:cs="Segoe UI"/>
          <w:color w:val="000000"/>
          <w:sz w:val="22"/>
          <w:szCs w:val="22"/>
        </w:rPr>
        <w:t xml:space="preserve"> authentication</w:t>
      </w:r>
      <w:r w:rsidR="00130922" w:rsidRPr="00C71DD0">
        <w:rPr>
          <w:rFonts w:ascii="Segoe UI" w:hAnsi="Segoe UI" w:cs="Segoe UI"/>
          <w:color w:val="000000"/>
          <w:sz w:val="22"/>
          <w:szCs w:val="22"/>
        </w:rPr>
        <w:t xml:space="preserve"> </w:t>
      </w:r>
      <w:r w:rsidR="00CD0159" w:rsidRPr="00C71DD0">
        <w:rPr>
          <w:rFonts w:ascii="Segoe UI" w:hAnsi="Segoe UI" w:cs="Segoe UI"/>
          <w:color w:val="000000"/>
          <w:sz w:val="22"/>
          <w:szCs w:val="22"/>
        </w:rPr>
        <w:t>application</w:t>
      </w:r>
      <w:r w:rsidR="000176EB" w:rsidRPr="00C71DD0">
        <w:rPr>
          <w:rFonts w:ascii="Segoe UI" w:hAnsi="Segoe UI" w:cs="Segoe UI"/>
          <w:color w:val="000000"/>
          <w:sz w:val="22"/>
          <w:szCs w:val="22"/>
        </w:rPr>
        <w:t xml:space="preserve">s </w:t>
      </w:r>
      <w:r w:rsidR="00130922" w:rsidRPr="00C71DD0">
        <w:rPr>
          <w:rFonts w:ascii="Segoe UI" w:hAnsi="Segoe UI" w:cs="Segoe UI"/>
          <w:color w:val="000000"/>
          <w:sz w:val="22"/>
          <w:szCs w:val="22"/>
        </w:rPr>
        <w:t xml:space="preserve">out on the WWW, but </w:t>
      </w:r>
      <w:r w:rsidR="00776AA4" w:rsidRPr="00C71DD0">
        <w:rPr>
          <w:rFonts w:ascii="Segoe UI" w:hAnsi="Segoe UI" w:cs="Segoe UI"/>
          <w:color w:val="000000"/>
          <w:sz w:val="22"/>
          <w:szCs w:val="22"/>
        </w:rPr>
        <w:t xml:space="preserve">does offer </w:t>
      </w:r>
      <w:r w:rsidR="00130922" w:rsidRPr="00C71DD0">
        <w:rPr>
          <w:rFonts w:ascii="Segoe UI" w:hAnsi="Segoe UI" w:cs="Segoe UI"/>
          <w:color w:val="000000"/>
          <w:sz w:val="22"/>
          <w:szCs w:val="22"/>
        </w:rPr>
        <w:t xml:space="preserve">the option of </w:t>
      </w:r>
      <w:r w:rsidR="0098088F" w:rsidRPr="00C71DD0">
        <w:rPr>
          <w:rFonts w:ascii="Segoe UI" w:hAnsi="Segoe UI" w:cs="Segoe UI"/>
          <w:color w:val="000000"/>
          <w:sz w:val="22"/>
          <w:szCs w:val="22"/>
        </w:rPr>
        <w:t>enabl</w:t>
      </w:r>
      <w:r w:rsidR="00130922" w:rsidRPr="00C71DD0">
        <w:rPr>
          <w:rFonts w:ascii="Segoe UI" w:hAnsi="Segoe UI" w:cs="Segoe UI"/>
          <w:color w:val="000000"/>
          <w:sz w:val="22"/>
          <w:szCs w:val="22"/>
        </w:rPr>
        <w:t>ing</w:t>
      </w:r>
      <w:r w:rsidR="0098088F" w:rsidRPr="00C71DD0">
        <w:rPr>
          <w:rFonts w:ascii="Segoe UI" w:hAnsi="Segoe UI" w:cs="Segoe UI"/>
          <w:color w:val="000000"/>
          <w:sz w:val="22"/>
          <w:szCs w:val="22"/>
        </w:rPr>
        <w:t xml:space="preserve"> pre-authentication</w:t>
      </w:r>
      <w:r w:rsidR="003C6A46" w:rsidRPr="00C71DD0">
        <w:rPr>
          <w:rFonts w:ascii="Segoe UI" w:hAnsi="Segoe UI" w:cs="Segoe UI"/>
          <w:color w:val="000000"/>
          <w:sz w:val="22"/>
          <w:szCs w:val="22"/>
        </w:rPr>
        <w:t>, in scenarios where you may want</w:t>
      </w:r>
      <w:r w:rsidR="0098088F" w:rsidRPr="00C71DD0">
        <w:rPr>
          <w:rFonts w:ascii="Segoe UI" w:hAnsi="Segoe UI" w:cs="Segoe UI"/>
          <w:color w:val="000000"/>
          <w:sz w:val="22"/>
          <w:szCs w:val="22"/>
        </w:rPr>
        <w:t xml:space="preserve"> to </w:t>
      </w:r>
      <w:r w:rsidR="0017652A" w:rsidRPr="00C71DD0">
        <w:rPr>
          <w:rFonts w:ascii="Segoe UI" w:hAnsi="Segoe UI" w:cs="Segoe UI"/>
          <w:color w:val="000000"/>
          <w:sz w:val="22"/>
          <w:szCs w:val="22"/>
        </w:rPr>
        <w:t xml:space="preserve">constrain </w:t>
      </w:r>
      <w:r w:rsidR="000E4401" w:rsidRPr="00C71DD0">
        <w:rPr>
          <w:rFonts w:ascii="Segoe UI" w:hAnsi="Segoe UI" w:cs="Segoe UI"/>
          <w:color w:val="000000"/>
          <w:sz w:val="22"/>
          <w:szCs w:val="22"/>
        </w:rPr>
        <w:t>access to corporate users only</w:t>
      </w:r>
      <w:r w:rsidR="003C6A46" w:rsidRPr="00C71DD0">
        <w:rPr>
          <w:rFonts w:ascii="Segoe UI" w:hAnsi="Segoe UI" w:cs="Segoe UI"/>
          <w:color w:val="000000"/>
          <w:sz w:val="22"/>
          <w:szCs w:val="22"/>
        </w:rPr>
        <w:t>.</w:t>
      </w:r>
    </w:p>
    <w:p w14:paraId="6AF6038A" w14:textId="77777777" w:rsidR="00AC7902" w:rsidRPr="00C71DD0" w:rsidRDefault="00AC7902" w:rsidP="00C71DD0">
      <w:pPr>
        <w:pStyle w:val="Heading2"/>
        <w:shd w:val="clear" w:color="auto" w:fill="FFFFFF"/>
        <w:spacing w:before="0" w:after="0"/>
        <w:jc w:val="both"/>
        <w:rPr>
          <w:b/>
          <w:bCs/>
          <w:color w:val="000000"/>
          <w:sz w:val="22"/>
          <w:szCs w:val="22"/>
        </w:rPr>
      </w:pPr>
    </w:p>
    <w:p w14:paraId="06E4CC76" w14:textId="182230D5" w:rsidR="00CD0159" w:rsidRPr="003D08BC" w:rsidRDefault="004C460F" w:rsidP="00C71DD0">
      <w:pPr>
        <w:pStyle w:val="Heading2"/>
        <w:shd w:val="clear" w:color="auto" w:fill="FFFFFF" w:themeFill="background1"/>
        <w:spacing w:before="0" w:after="0"/>
        <w:jc w:val="both"/>
        <w:rPr>
          <w:color w:val="548DD4" w:themeColor="text2" w:themeTint="99"/>
          <w:sz w:val="22"/>
          <w:szCs w:val="22"/>
        </w:rPr>
      </w:pPr>
      <w:hyperlink r:id="rId42" w:history="1">
        <w:r w:rsidR="00CD0159" w:rsidRPr="003D08BC">
          <w:rPr>
            <w:rStyle w:val="Hyperlink"/>
            <w:b/>
            <w:color w:val="548DD4" w:themeColor="text2" w:themeTint="99"/>
            <w:szCs w:val="22"/>
          </w:rPr>
          <w:t>Password-based sign-on</w:t>
        </w:r>
      </w:hyperlink>
    </w:p>
    <w:p w14:paraId="1284828B" w14:textId="188F4E35" w:rsidR="00CD0159" w:rsidRPr="00C71DD0" w:rsidRDefault="00CD0159" w:rsidP="00C71DD0">
      <w:pPr>
        <w:pStyle w:val="NormalWeb"/>
        <w:shd w:val="clear" w:color="auto" w:fill="FFFFFF" w:themeFill="background1"/>
        <w:spacing w:before="0"/>
        <w:jc w:val="both"/>
        <w:rPr>
          <w:rFonts w:ascii="Segoe UI" w:hAnsi="Segoe UI" w:cs="Segoe UI"/>
          <w:color w:val="000000"/>
          <w:sz w:val="22"/>
          <w:szCs w:val="22"/>
        </w:rPr>
      </w:pPr>
      <w:r w:rsidRPr="00C71DD0">
        <w:rPr>
          <w:rFonts w:ascii="Segoe UI" w:hAnsi="Segoe UI" w:cs="Segoe UI"/>
          <w:color w:val="000000"/>
          <w:sz w:val="22"/>
          <w:szCs w:val="22"/>
        </w:rPr>
        <w:t xml:space="preserve">This option is a good choice </w:t>
      </w:r>
      <w:r w:rsidR="00344A58" w:rsidRPr="00C71DD0">
        <w:rPr>
          <w:rFonts w:ascii="Segoe UI" w:hAnsi="Segoe UI" w:cs="Segoe UI"/>
          <w:color w:val="000000"/>
          <w:sz w:val="22"/>
          <w:szCs w:val="22"/>
        </w:rPr>
        <w:t xml:space="preserve">for providing SSO to </w:t>
      </w:r>
      <w:r w:rsidRPr="00C71DD0">
        <w:rPr>
          <w:rFonts w:ascii="Segoe UI" w:hAnsi="Segoe UI" w:cs="Segoe UI"/>
          <w:color w:val="000000"/>
          <w:sz w:val="22"/>
          <w:szCs w:val="22"/>
        </w:rPr>
        <w:t>application</w:t>
      </w:r>
      <w:r w:rsidR="00344A58" w:rsidRPr="00C71DD0">
        <w:rPr>
          <w:rFonts w:ascii="Segoe UI" w:hAnsi="Segoe UI" w:cs="Segoe UI"/>
          <w:color w:val="000000"/>
          <w:sz w:val="22"/>
          <w:szCs w:val="22"/>
        </w:rPr>
        <w:t>s</w:t>
      </w:r>
      <w:r w:rsidRPr="00C71DD0">
        <w:rPr>
          <w:rFonts w:ascii="Segoe UI" w:hAnsi="Segoe UI" w:cs="Segoe UI"/>
          <w:color w:val="000000"/>
          <w:sz w:val="22"/>
          <w:szCs w:val="22"/>
        </w:rPr>
        <w:t xml:space="preserve"> </w:t>
      </w:r>
      <w:r w:rsidR="0017652A" w:rsidRPr="00C71DD0">
        <w:rPr>
          <w:rFonts w:ascii="Segoe UI" w:hAnsi="Segoe UI" w:cs="Segoe UI"/>
          <w:color w:val="000000"/>
          <w:sz w:val="22"/>
          <w:szCs w:val="22"/>
        </w:rPr>
        <w:t xml:space="preserve">that are limited to </w:t>
      </w:r>
      <w:r w:rsidRPr="00C71DD0">
        <w:rPr>
          <w:rFonts w:ascii="Segoe UI" w:hAnsi="Segoe UI" w:cs="Segoe UI"/>
          <w:color w:val="000000"/>
          <w:sz w:val="22"/>
          <w:szCs w:val="22"/>
        </w:rPr>
        <w:t>authenticat</w:t>
      </w:r>
      <w:r w:rsidR="000A0FC6" w:rsidRPr="00C71DD0">
        <w:rPr>
          <w:rFonts w:ascii="Segoe UI" w:hAnsi="Segoe UI" w:cs="Segoe UI"/>
          <w:color w:val="000000"/>
          <w:sz w:val="22"/>
          <w:szCs w:val="22"/>
        </w:rPr>
        <w:t xml:space="preserve">ing using </w:t>
      </w:r>
      <w:r w:rsidR="004F3F6B" w:rsidRPr="00C71DD0">
        <w:rPr>
          <w:rFonts w:ascii="Segoe UI" w:hAnsi="Segoe UI" w:cs="Segoe UI"/>
          <w:color w:val="000000"/>
          <w:sz w:val="22"/>
          <w:szCs w:val="22"/>
        </w:rPr>
        <w:t>forms-based</w:t>
      </w:r>
      <w:r w:rsidR="000A0FC6" w:rsidRPr="00C71DD0">
        <w:rPr>
          <w:rFonts w:ascii="Segoe UI" w:hAnsi="Segoe UI" w:cs="Segoe UI"/>
          <w:color w:val="000000"/>
          <w:sz w:val="22"/>
          <w:szCs w:val="22"/>
        </w:rPr>
        <w:t xml:space="preserve"> authentication. </w:t>
      </w:r>
      <w:r w:rsidR="00A61CCB" w:rsidRPr="00C71DD0">
        <w:rPr>
          <w:rFonts w:ascii="Segoe UI" w:hAnsi="Segoe UI" w:cs="Segoe UI"/>
          <w:color w:val="000000"/>
          <w:sz w:val="22"/>
          <w:szCs w:val="22"/>
        </w:rPr>
        <w:t>In this scenario y</w:t>
      </w:r>
      <w:r w:rsidRPr="00C71DD0">
        <w:rPr>
          <w:rFonts w:ascii="Segoe UI" w:hAnsi="Segoe UI" w:cs="Segoe UI"/>
          <w:color w:val="000000"/>
          <w:sz w:val="22"/>
          <w:szCs w:val="22"/>
        </w:rPr>
        <w:t>our users</w:t>
      </w:r>
      <w:r w:rsidR="00A61CCB" w:rsidRPr="00C71DD0">
        <w:rPr>
          <w:rFonts w:ascii="Segoe UI" w:hAnsi="Segoe UI" w:cs="Segoe UI"/>
          <w:color w:val="000000"/>
          <w:sz w:val="22"/>
          <w:szCs w:val="22"/>
        </w:rPr>
        <w:t xml:space="preserve"> will be expected </w:t>
      </w:r>
      <w:r w:rsidRPr="00C71DD0">
        <w:rPr>
          <w:rFonts w:ascii="Segoe UI" w:hAnsi="Segoe UI" w:cs="Segoe UI"/>
          <w:color w:val="000000"/>
          <w:sz w:val="22"/>
          <w:szCs w:val="22"/>
        </w:rPr>
        <w:t xml:space="preserve">to </w:t>
      </w:r>
      <w:r w:rsidR="00A61CCB" w:rsidRPr="00C71DD0">
        <w:rPr>
          <w:rFonts w:ascii="Segoe UI" w:hAnsi="Segoe UI" w:cs="Segoe UI"/>
          <w:color w:val="000000"/>
          <w:sz w:val="22"/>
          <w:szCs w:val="22"/>
        </w:rPr>
        <w:t xml:space="preserve">manually </w:t>
      </w:r>
      <w:r w:rsidRPr="00C71DD0">
        <w:rPr>
          <w:rFonts w:ascii="Segoe UI" w:hAnsi="Segoe UI" w:cs="Segoe UI"/>
          <w:color w:val="000000"/>
          <w:sz w:val="22"/>
          <w:szCs w:val="22"/>
        </w:rPr>
        <w:t>sign in to the application the first time they access it</w:t>
      </w:r>
      <w:r w:rsidR="00A61CCB" w:rsidRPr="00C71DD0">
        <w:rPr>
          <w:rFonts w:ascii="Segoe UI" w:hAnsi="Segoe UI" w:cs="Segoe UI"/>
          <w:color w:val="000000"/>
          <w:sz w:val="22"/>
          <w:szCs w:val="22"/>
        </w:rPr>
        <w:t>, and a</w:t>
      </w:r>
      <w:r w:rsidRPr="00C71DD0">
        <w:rPr>
          <w:rFonts w:ascii="Segoe UI" w:hAnsi="Segoe UI" w:cs="Segoe UI"/>
          <w:color w:val="000000"/>
          <w:sz w:val="22"/>
          <w:szCs w:val="22"/>
        </w:rPr>
        <w:t xml:space="preserve">fter that, Azure Active Directory </w:t>
      </w:r>
      <w:r w:rsidR="00A61CCB" w:rsidRPr="00C71DD0">
        <w:rPr>
          <w:rFonts w:ascii="Segoe UI" w:hAnsi="Segoe UI" w:cs="Segoe UI"/>
          <w:color w:val="000000"/>
          <w:sz w:val="22"/>
          <w:szCs w:val="22"/>
        </w:rPr>
        <w:t xml:space="preserve">will take care of </w:t>
      </w:r>
      <w:r w:rsidRPr="00C71DD0">
        <w:rPr>
          <w:rFonts w:ascii="Segoe UI" w:hAnsi="Segoe UI" w:cs="Segoe UI"/>
          <w:color w:val="000000"/>
          <w:sz w:val="22"/>
          <w:szCs w:val="22"/>
        </w:rPr>
        <w:t>suppl</w:t>
      </w:r>
      <w:r w:rsidR="00A61CCB" w:rsidRPr="00C71DD0">
        <w:rPr>
          <w:rFonts w:ascii="Segoe UI" w:hAnsi="Segoe UI" w:cs="Segoe UI"/>
          <w:color w:val="000000"/>
          <w:sz w:val="22"/>
          <w:szCs w:val="22"/>
        </w:rPr>
        <w:t xml:space="preserve">ying </w:t>
      </w:r>
      <w:r w:rsidRPr="00C71DD0">
        <w:rPr>
          <w:rFonts w:ascii="Segoe UI" w:hAnsi="Segoe UI" w:cs="Segoe UI"/>
          <w:color w:val="000000"/>
          <w:sz w:val="22"/>
          <w:szCs w:val="22"/>
        </w:rPr>
        <w:t>the username and password on behalf of the user</w:t>
      </w:r>
      <w:r w:rsidR="00EF7709" w:rsidRPr="00C71DD0">
        <w:rPr>
          <w:rFonts w:ascii="Segoe UI" w:hAnsi="Segoe UI" w:cs="Segoe UI"/>
          <w:color w:val="000000"/>
          <w:sz w:val="22"/>
          <w:szCs w:val="22"/>
        </w:rPr>
        <w:t>, through a browser add-on.</w:t>
      </w:r>
    </w:p>
    <w:p w14:paraId="4B16CD9E" w14:textId="77777777" w:rsidR="00AC7902" w:rsidRPr="00C71DD0" w:rsidRDefault="00AC7902" w:rsidP="00C71DD0">
      <w:pPr>
        <w:pStyle w:val="Heading2"/>
        <w:shd w:val="clear" w:color="auto" w:fill="FFFFFF"/>
        <w:spacing w:before="0" w:after="0"/>
        <w:jc w:val="both"/>
        <w:rPr>
          <w:b/>
          <w:bCs/>
          <w:color w:val="000000"/>
          <w:sz w:val="22"/>
          <w:szCs w:val="22"/>
        </w:rPr>
      </w:pPr>
    </w:p>
    <w:p w14:paraId="4C31E1D8" w14:textId="3D1969B2" w:rsidR="00CD0159" w:rsidRPr="003D08BC" w:rsidRDefault="004C460F" w:rsidP="00C71DD0">
      <w:pPr>
        <w:pStyle w:val="Heading2"/>
        <w:shd w:val="clear" w:color="auto" w:fill="FFFFFF" w:themeFill="background1"/>
        <w:spacing w:before="0" w:after="0"/>
        <w:jc w:val="both"/>
        <w:rPr>
          <w:color w:val="548DD4" w:themeColor="text2" w:themeTint="99"/>
          <w:sz w:val="22"/>
          <w:szCs w:val="22"/>
        </w:rPr>
      </w:pPr>
      <w:hyperlink r:id="rId43" w:anchor="how-does-single-sign-on-with-azure-active-directory-work" w:history="1">
        <w:r w:rsidR="00CD0159" w:rsidRPr="003D08BC">
          <w:rPr>
            <w:rStyle w:val="Hyperlink"/>
            <w:b/>
            <w:color w:val="548DD4" w:themeColor="text2" w:themeTint="99"/>
            <w:szCs w:val="22"/>
          </w:rPr>
          <w:t>Linked sign-on</w:t>
        </w:r>
      </w:hyperlink>
    </w:p>
    <w:p w14:paraId="30B1FEAD" w14:textId="3B6A8C14" w:rsidR="00CD0159" w:rsidRPr="00C71DD0" w:rsidRDefault="00216146" w:rsidP="00C71DD0">
      <w:pPr>
        <w:pStyle w:val="NormalWeb"/>
        <w:shd w:val="clear" w:color="auto" w:fill="FFFFFF" w:themeFill="background1"/>
        <w:spacing w:before="0"/>
        <w:jc w:val="both"/>
        <w:rPr>
          <w:rFonts w:ascii="Segoe UI" w:hAnsi="Segoe UI" w:cs="Segoe UI"/>
          <w:color w:val="000000"/>
          <w:sz w:val="22"/>
          <w:szCs w:val="22"/>
        </w:rPr>
      </w:pPr>
      <w:r w:rsidRPr="00C71DD0">
        <w:rPr>
          <w:rFonts w:ascii="Segoe UI" w:hAnsi="Segoe UI" w:cs="Segoe UI"/>
          <w:color w:val="000000"/>
          <w:sz w:val="22"/>
          <w:szCs w:val="22"/>
        </w:rPr>
        <w:t>Choos</w:t>
      </w:r>
      <w:r w:rsidR="001D4AD7" w:rsidRPr="00C71DD0">
        <w:rPr>
          <w:rFonts w:ascii="Segoe UI" w:hAnsi="Segoe UI" w:cs="Segoe UI"/>
          <w:color w:val="000000"/>
          <w:sz w:val="22"/>
          <w:szCs w:val="22"/>
        </w:rPr>
        <w:t xml:space="preserve">ing </w:t>
      </w:r>
      <w:r w:rsidRPr="00C71DD0">
        <w:rPr>
          <w:rFonts w:ascii="Segoe UI" w:hAnsi="Segoe UI" w:cs="Segoe UI"/>
          <w:color w:val="000000"/>
          <w:sz w:val="22"/>
          <w:szCs w:val="22"/>
        </w:rPr>
        <w:t xml:space="preserve">this option </w:t>
      </w:r>
      <w:r w:rsidR="00B22A54" w:rsidRPr="00C71DD0">
        <w:rPr>
          <w:rFonts w:ascii="Segoe UI" w:hAnsi="Segoe UI" w:cs="Segoe UI"/>
          <w:color w:val="000000"/>
          <w:sz w:val="22"/>
          <w:szCs w:val="22"/>
        </w:rPr>
        <w:t xml:space="preserve">tells </w:t>
      </w:r>
      <w:r w:rsidR="000748E6" w:rsidRPr="00C71DD0">
        <w:rPr>
          <w:rFonts w:ascii="Segoe UI" w:hAnsi="Segoe UI" w:cs="Segoe UI"/>
          <w:color w:val="000000"/>
          <w:sz w:val="22"/>
          <w:szCs w:val="22"/>
        </w:rPr>
        <w:t xml:space="preserve">Azure AD Application Proxy to </w:t>
      </w:r>
      <w:r w:rsidR="006A0D75" w:rsidRPr="00C71DD0">
        <w:rPr>
          <w:rFonts w:ascii="Segoe UI" w:hAnsi="Segoe UI" w:cs="Segoe UI"/>
          <w:color w:val="000000"/>
          <w:sz w:val="22"/>
          <w:szCs w:val="22"/>
        </w:rPr>
        <w:t xml:space="preserve">perform </w:t>
      </w:r>
      <w:r w:rsidR="00696F7F" w:rsidRPr="00C71DD0">
        <w:rPr>
          <w:rFonts w:ascii="Segoe UI" w:hAnsi="Segoe UI" w:cs="Segoe UI"/>
          <w:color w:val="000000"/>
          <w:sz w:val="22"/>
          <w:szCs w:val="22"/>
        </w:rPr>
        <w:t xml:space="preserve">pre-authentication, but to then </w:t>
      </w:r>
      <w:r w:rsidR="0032364E" w:rsidRPr="00C71DD0">
        <w:rPr>
          <w:rFonts w:ascii="Segoe UI" w:hAnsi="Segoe UI" w:cs="Segoe UI"/>
          <w:color w:val="000000"/>
          <w:sz w:val="22"/>
          <w:szCs w:val="22"/>
        </w:rPr>
        <w:t xml:space="preserve">hand off application authentication </w:t>
      </w:r>
      <w:r w:rsidR="00B22A54" w:rsidRPr="00C71DD0">
        <w:rPr>
          <w:rFonts w:ascii="Segoe UI" w:hAnsi="Segoe UI" w:cs="Segoe UI"/>
          <w:color w:val="000000"/>
          <w:sz w:val="22"/>
          <w:szCs w:val="22"/>
        </w:rPr>
        <w:t xml:space="preserve">to another </w:t>
      </w:r>
      <w:r w:rsidR="00142F73" w:rsidRPr="00C71DD0">
        <w:rPr>
          <w:rFonts w:ascii="Segoe UI" w:hAnsi="Segoe UI" w:cs="Segoe UI"/>
          <w:color w:val="000000"/>
          <w:sz w:val="22"/>
          <w:szCs w:val="22"/>
        </w:rPr>
        <w:t>e</w:t>
      </w:r>
      <w:r w:rsidR="00B22A54" w:rsidRPr="00C71DD0">
        <w:rPr>
          <w:rFonts w:ascii="Segoe UI" w:hAnsi="Segoe UI" w:cs="Segoe UI"/>
          <w:color w:val="000000"/>
          <w:sz w:val="22"/>
          <w:szCs w:val="22"/>
        </w:rPr>
        <w:t xml:space="preserve">xisting </w:t>
      </w:r>
      <w:r w:rsidR="00CD0159" w:rsidRPr="00C71DD0">
        <w:rPr>
          <w:rFonts w:ascii="Segoe UI" w:hAnsi="Segoe UI" w:cs="Segoe UI"/>
          <w:color w:val="000000"/>
          <w:sz w:val="22"/>
          <w:szCs w:val="22"/>
        </w:rPr>
        <w:t>single sign-on solution</w:t>
      </w:r>
      <w:r w:rsidR="00696F7F" w:rsidRPr="00C71DD0">
        <w:rPr>
          <w:rFonts w:ascii="Segoe UI" w:hAnsi="Segoe UI" w:cs="Segoe UI"/>
          <w:color w:val="000000"/>
          <w:sz w:val="22"/>
          <w:szCs w:val="22"/>
        </w:rPr>
        <w:t>. In this scenario</w:t>
      </w:r>
      <w:r w:rsidR="00EA5B75" w:rsidRPr="00C71DD0">
        <w:rPr>
          <w:rFonts w:ascii="Segoe UI" w:hAnsi="Segoe UI" w:cs="Segoe UI"/>
          <w:color w:val="000000"/>
          <w:sz w:val="22"/>
          <w:szCs w:val="22"/>
        </w:rPr>
        <w:t xml:space="preserve"> </w:t>
      </w:r>
      <w:r w:rsidR="00696F7F" w:rsidRPr="00C71DD0">
        <w:rPr>
          <w:rFonts w:ascii="Segoe UI" w:hAnsi="Segoe UI" w:cs="Segoe UI"/>
          <w:color w:val="000000"/>
          <w:sz w:val="22"/>
          <w:szCs w:val="22"/>
        </w:rPr>
        <w:t>the user is redi</w:t>
      </w:r>
      <w:r w:rsidR="00C81B4F" w:rsidRPr="00C71DD0">
        <w:rPr>
          <w:rFonts w:ascii="Segoe UI" w:hAnsi="Segoe UI" w:cs="Segoe UI"/>
          <w:color w:val="000000"/>
          <w:sz w:val="22"/>
          <w:szCs w:val="22"/>
        </w:rPr>
        <w:t xml:space="preserve">rected to another STS that will </w:t>
      </w:r>
      <w:r w:rsidR="004F664F" w:rsidRPr="00C71DD0">
        <w:rPr>
          <w:rFonts w:ascii="Segoe UI" w:hAnsi="Segoe UI" w:cs="Segoe UI"/>
          <w:color w:val="000000"/>
          <w:sz w:val="22"/>
          <w:szCs w:val="22"/>
        </w:rPr>
        <w:t xml:space="preserve">handle token issuances, before eventually redirecting the user back to the </w:t>
      </w:r>
      <w:r w:rsidR="00BB2689" w:rsidRPr="00C71DD0">
        <w:rPr>
          <w:rFonts w:ascii="Segoe UI" w:hAnsi="Segoe UI" w:cs="Segoe UI"/>
          <w:color w:val="000000"/>
          <w:sz w:val="22"/>
          <w:szCs w:val="22"/>
        </w:rPr>
        <w:t>backend application.</w:t>
      </w:r>
    </w:p>
    <w:p w14:paraId="2076F7E7" w14:textId="77777777" w:rsidR="00AC7902" w:rsidRPr="00C71DD0" w:rsidRDefault="00AC7902" w:rsidP="00C71DD0">
      <w:pPr>
        <w:pStyle w:val="Heading2"/>
        <w:shd w:val="clear" w:color="auto" w:fill="FFFFFF"/>
        <w:spacing w:before="0" w:after="0"/>
        <w:jc w:val="both"/>
        <w:rPr>
          <w:b/>
          <w:bCs/>
          <w:color w:val="000000"/>
          <w:sz w:val="22"/>
          <w:szCs w:val="22"/>
        </w:rPr>
      </w:pPr>
    </w:p>
    <w:p w14:paraId="5EB3FB72" w14:textId="733BDA97" w:rsidR="00CD0159" w:rsidRPr="003D08BC" w:rsidRDefault="004C460F" w:rsidP="00C71DD0">
      <w:pPr>
        <w:pStyle w:val="Heading2"/>
        <w:shd w:val="clear" w:color="auto" w:fill="FFFFFF" w:themeFill="background1"/>
        <w:spacing w:before="0" w:after="0"/>
        <w:jc w:val="both"/>
        <w:rPr>
          <w:color w:val="548DD4" w:themeColor="text2" w:themeTint="99"/>
          <w:sz w:val="22"/>
          <w:szCs w:val="22"/>
        </w:rPr>
      </w:pPr>
      <w:hyperlink r:id="rId44" w:history="1">
        <w:r w:rsidR="00CD0159" w:rsidRPr="003D08BC">
          <w:rPr>
            <w:rStyle w:val="Hyperlink"/>
            <w:b/>
            <w:color w:val="548DD4" w:themeColor="text2" w:themeTint="99"/>
            <w:szCs w:val="22"/>
          </w:rPr>
          <w:t>Integrated Windows Authentication</w:t>
        </w:r>
      </w:hyperlink>
    </w:p>
    <w:p w14:paraId="39C230C3" w14:textId="219B8A85" w:rsidR="00CD0159" w:rsidRPr="00C71DD0" w:rsidRDefault="008A472C" w:rsidP="00C71DD0">
      <w:pPr>
        <w:pStyle w:val="NormalWeb"/>
        <w:shd w:val="clear" w:color="auto" w:fill="FFFFFF"/>
        <w:spacing w:before="0"/>
        <w:jc w:val="both"/>
        <w:rPr>
          <w:rFonts w:ascii="Segoe UI" w:hAnsi="Segoe UI" w:cs="Segoe UI"/>
          <w:color w:val="000000"/>
          <w:sz w:val="22"/>
          <w:szCs w:val="22"/>
        </w:rPr>
      </w:pPr>
      <w:r w:rsidRPr="00C71DD0">
        <w:rPr>
          <w:rFonts w:ascii="Segoe UI" w:hAnsi="Segoe UI" w:cs="Segoe UI"/>
          <w:color w:val="000000"/>
          <w:sz w:val="22"/>
          <w:szCs w:val="22"/>
        </w:rPr>
        <w:t xml:space="preserve">This option makes the most sense when </w:t>
      </w:r>
      <w:r w:rsidR="00CD0159" w:rsidRPr="00C71DD0">
        <w:rPr>
          <w:rFonts w:ascii="Segoe UI" w:hAnsi="Segoe UI" w:cs="Segoe UI"/>
          <w:color w:val="000000"/>
          <w:sz w:val="22"/>
          <w:szCs w:val="22"/>
        </w:rPr>
        <w:t>your on-premises applications</w:t>
      </w:r>
      <w:r w:rsidR="00051DC7" w:rsidRPr="00C71DD0">
        <w:rPr>
          <w:rFonts w:ascii="Segoe UI" w:hAnsi="Segoe UI" w:cs="Segoe UI"/>
          <w:color w:val="000000"/>
          <w:sz w:val="22"/>
          <w:szCs w:val="22"/>
        </w:rPr>
        <w:t xml:space="preserve"> are </w:t>
      </w:r>
      <w:r w:rsidR="002D2D85" w:rsidRPr="00C71DD0">
        <w:rPr>
          <w:rFonts w:ascii="Segoe UI" w:hAnsi="Segoe UI" w:cs="Segoe UI"/>
          <w:color w:val="000000"/>
          <w:sz w:val="22"/>
          <w:szCs w:val="22"/>
        </w:rPr>
        <w:t xml:space="preserve">already </w:t>
      </w:r>
      <w:r w:rsidR="00051DC7" w:rsidRPr="00C71DD0">
        <w:rPr>
          <w:rFonts w:ascii="Segoe UI" w:hAnsi="Segoe UI" w:cs="Segoe UI"/>
          <w:color w:val="000000"/>
          <w:sz w:val="22"/>
          <w:szCs w:val="22"/>
        </w:rPr>
        <w:t xml:space="preserve">configured for </w:t>
      </w:r>
      <w:r w:rsidR="00CD0159" w:rsidRPr="00C71DD0">
        <w:rPr>
          <w:rFonts w:ascii="Segoe UI" w:hAnsi="Segoe UI" w:cs="Segoe UI"/>
          <w:color w:val="000000"/>
          <w:sz w:val="22"/>
          <w:szCs w:val="22"/>
        </w:rPr>
        <w:t>Integrated Windows Authentication(IWA)</w:t>
      </w:r>
      <w:r w:rsidR="00051DC7" w:rsidRPr="00C71DD0">
        <w:rPr>
          <w:rFonts w:ascii="Segoe UI" w:hAnsi="Segoe UI" w:cs="Segoe UI"/>
          <w:color w:val="000000"/>
          <w:sz w:val="22"/>
          <w:szCs w:val="22"/>
        </w:rPr>
        <w:t>,</w:t>
      </w:r>
      <w:r w:rsidR="00CD0159" w:rsidRPr="00C71DD0">
        <w:rPr>
          <w:rFonts w:ascii="Segoe UI" w:hAnsi="Segoe UI" w:cs="Segoe UI"/>
          <w:color w:val="000000"/>
          <w:sz w:val="22"/>
          <w:szCs w:val="22"/>
        </w:rPr>
        <w:t xml:space="preserve"> </w:t>
      </w:r>
      <w:r w:rsidR="00712449" w:rsidRPr="00C71DD0">
        <w:rPr>
          <w:rFonts w:ascii="Segoe UI" w:hAnsi="Segoe UI" w:cs="Segoe UI"/>
          <w:color w:val="000000"/>
          <w:sz w:val="22"/>
          <w:szCs w:val="22"/>
        </w:rPr>
        <w:t xml:space="preserve">and capable of </w:t>
      </w:r>
      <w:r w:rsidR="00C62900" w:rsidRPr="00C71DD0">
        <w:rPr>
          <w:rFonts w:ascii="Segoe UI" w:hAnsi="Segoe UI" w:cs="Segoe UI"/>
          <w:color w:val="000000"/>
          <w:sz w:val="22"/>
          <w:szCs w:val="22"/>
        </w:rPr>
        <w:t xml:space="preserve">kerberos authentication. </w:t>
      </w:r>
      <w:r w:rsidR="00CD0159" w:rsidRPr="00C71DD0">
        <w:rPr>
          <w:rFonts w:ascii="Segoe UI" w:hAnsi="Segoe UI" w:cs="Segoe UI"/>
          <w:color w:val="000000"/>
          <w:sz w:val="22"/>
          <w:szCs w:val="22"/>
        </w:rPr>
        <w:t xml:space="preserve">With this option, your users only need to authenticate to Azure Active Directory, and then </w:t>
      </w:r>
      <w:r w:rsidR="00F9079A" w:rsidRPr="00C71DD0">
        <w:rPr>
          <w:rFonts w:ascii="Segoe UI" w:hAnsi="Segoe UI" w:cs="Segoe UI"/>
          <w:color w:val="000000"/>
          <w:sz w:val="22"/>
          <w:szCs w:val="22"/>
        </w:rPr>
        <w:t>our</w:t>
      </w:r>
      <w:r w:rsidR="00CD0159" w:rsidRPr="00C71DD0">
        <w:rPr>
          <w:rFonts w:ascii="Segoe UI" w:hAnsi="Segoe UI" w:cs="Segoe UI"/>
          <w:color w:val="000000"/>
          <w:sz w:val="22"/>
          <w:szCs w:val="22"/>
        </w:rPr>
        <w:t xml:space="preserve"> Application Proxy connector impersonates the user to get a Kerberos token</w:t>
      </w:r>
      <w:r w:rsidR="00F9079A" w:rsidRPr="00C71DD0">
        <w:rPr>
          <w:rFonts w:ascii="Segoe UI" w:hAnsi="Segoe UI" w:cs="Segoe UI"/>
          <w:color w:val="000000"/>
          <w:sz w:val="22"/>
          <w:szCs w:val="22"/>
        </w:rPr>
        <w:t xml:space="preserve"> for the application, </w:t>
      </w:r>
      <w:r w:rsidR="00836E04" w:rsidRPr="00C71DD0">
        <w:rPr>
          <w:rFonts w:ascii="Segoe UI" w:hAnsi="Segoe UI" w:cs="Segoe UI"/>
          <w:color w:val="000000"/>
          <w:sz w:val="22"/>
          <w:szCs w:val="22"/>
        </w:rPr>
        <w:t xml:space="preserve">using </w:t>
      </w:r>
      <w:r w:rsidR="00F9079A" w:rsidRPr="00C71DD0">
        <w:rPr>
          <w:rFonts w:ascii="Segoe UI" w:hAnsi="Segoe UI" w:cs="Segoe UI"/>
          <w:color w:val="000000"/>
          <w:sz w:val="22"/>
          <w:szCs w:val="22"/>
        </w:rPr>
        <w:t>Kerberos Constrained Delegation(KCD).</w:t>
      </w:r>
    </w:p>
    <w:p w14:paraId="77813A75" w14:textId="5B20093B" w:rsidR="00B418F2" w:rsidRPr="00B418F2" w:rsidRDefault="00B418F2" w:rsidP="00B418F2">
      <w:r>
        <w:rPr>
          <w:noProof/>
        </w:rPr>
        <w:drawing>
          <wp:inline distT="0" distB="0" distL="0" distR="0" wp14:anchorId="4185671D" wp14:editId="005CA822">
            <wp:extent cx="5943600" cy="1982656"/>
            <wp:effectExtent l="0" t="0" r="0" b="0"/>
            <wp:docPr id="21" name="Picture 21" descr="Microsoft AAD authentication flow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AAD authentication flow diagra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982656"/>
                    </a:xfrm>
                    <a:prstGeom prst="rect">
                      <a:avLst/>
                    </a:prstGeom>
                    <a:noFill/>
                    <a:ln>
                      <a:noFill/>
                    </a:ln>
                  </pic:spPr>
                </pic:pic>
              </a:graphicData>
            </a:graphic>
          </wp:inline>
        </w:drawing>
      </w:r>
    </w:p>
    <w:p w14:paraId="2025E18D" w14:textId="77777777" w:rsidR="00AC7902" w:rsidRPr="00C71DD0" w:rsidRDefault="00AC7902" w:rsidP="00C71DD0">
      <w:pPr>
        <w:pStyle w:val="Heading2"/>
        <w:shd w:val="clear" w:color="auto" w:fill="FFFFFF"/>
        <w:spacing w:before="0" w:after="0"/>
        <w:jc w:val="both"/>
        <w:rPr>
          <w:b/>
          <w:bCs/>
          <w:color w:val="000000"/>
          <w:sz w:val="22"/>
          <w:szCs w:val="22"/>
        </w:rPr>
      </w:pPr>
    </w:p>
    <w:p w14:paraId="3D0375E7" w14:textId="4480234D" w:rsidR="00CD0159" w:rsidRPr="003D08BC" w:rsidRDefault="004C460F" w:rsidP="00C71DD0">
      <w:pPr>
        <w:pStyle w:val="Heading2"/>
        <w:shd w:val="clear" w:color="auto" w:fill="FFFFFF" w:themeFill="background1"/>
        <w:spacing w:before="0" w:after="0"/>
        <w:jc w:val="both"/>
        <w:rPr>
          <w:color w:val="548DD4" w:themeColor="text2" w:themeTint="99"/>
          <w:sz w:val="22"/>
          <w:szCs w:val="22"/>
        </w:rPr>
      </w:pPr>
      <w:hyperlink r:id="rId46" w:history="1">
        <w:r w:rsidR="00CD0159" w:rsidRPr="003D08BC">
          <w:rPr>
            <w:rStyle w:val="Hyperlink"/>
            <w:b/>
            <w:color w:val="548DD4" w:themeColor="text2" w:themeTint="99"/>
            <w:szCs w:val="22"/>
          </w:rPr>
          <w:t>Header-based sign-on</w:t>
        </w:r>
      </w:hyperlink>
    </w:p>
    <w:p w14:paraId="48CEFCF4" w14:textId="1E9C5DC3" w:rsidR="00CD0159" w:rsidRPr="00682FC1" w:rsidRDefault="00836E04" w:rsidP="00B418F2">
      <w:pPr>
        <w:spacing w:before="0" w:line="240" w:lineRule="auto"/>
      </w:pPr>
      <w:r w:rsidRPr="00682FC1">
        <w:t xml:space="preserve">This is the least common approach at doing SSO, in scenarios where </w:t>
      </w:r>
      <w:r w:rsidR="00CD0159" w:rsidRPr="00682FC1">
        <w:t xml:space="preserve">your application </w:t>
      </w:r>
      <w:r w:rsidR="00601392" w:rsidRPr="00682FC1">
        <w:t xml:space="preserve">performs authentication/authorization, through the </w:t>
      </w:r>
      <w:r w:rsidR="00CD0159" w:rsidRPr="00682FC1">
        <w:t xml:space="preserve">use </w:t>
      </w:r>
      <w:r w:rsidR="00601392" w:rsidRPr="00682FC1">
        <w:t xml:space="preserve">of </w:t>
      </w:r>
      <w:r w:rsidR="00CD0159" w:rsidRPr="00682FC1">
        <w:t>headers</w:t>
      </w:r>
      <w:r w:rsidR="00601392" w:rsidRPr="00682FC1">
        <w:t xml:space="preserve">. In this scenario </w:t>
      </w:r>
      <w:r w:rsidR="00CD0159" w:rsidRPr="00682FC1">
        <w:t xml:space="preserve">your users only need to </w:t>
      </w:r>
      <w:r w:rsidR="00601392" w:rsidRPr="00682FC1">
        <w:t>pre-authenticate to</w:t>
      </w:r>
      <w:r w:rsidR="00CD0159" w:rsidRPr="00682FC1">
        <w:t xml:space="preserve"> Azure Active Directory</w:t>
      </w:r>
      <w:r w:rsidR="00BB33D5" w:rsidRPr="00682FC1">
        <w:t xml:space="preserve">, and a middle ware component provided by </w:t>
      </w:r>
      <w:r w:rsidR="00483C8D" w:rsidRPr="00682FC1">
        <w:t xml:space="preserve">a 3rd party partner, </w:t>
      </w:r>
      <w:r w:rsidR="00CD0159" w:rsidRPr="00682FC1">
        <w:t>Ping</w:t>
      </w:r>
      <w:r w:rsidR="00483C8D" w:rsidRPr="00682FC1">
        <w:t>, then handles injection of a</w:t>
      </w:r>
      <w:r w:rsidR="00CD0159" w:rsidRPr="00682FC1">
        <w:t>ccess token</w:t>
      </w:r>
      <w:r w:rsidR="00483C8D" w:rsidRPr="00682FC1">
        <w:t>s</w:t>
      </w:r>
      <w:r w:rsidR="00CD0159" w:rsidRPr="00682FC1">
        <w:t xml:space="preserve"> into a header format for the application</w:t>
      </w:r>
      <w:r w:rsidR="00842B02" w:rsidRPr="00682FC1">
        <w:t xml:space="preserve"> to consume.</w:t>
      </w:r>
    </w:p>
    <w:p w14:paraId="3E1487EE" w14:textId="7CAFABAB" w:rsidR="00473C52" w:rsidRDefault="008C7267" w:rsidP="000F1788">
      <w:pPr>
        <w:spacing w:line="240" w:lineRule="auto"/>
      </w:pPr>
      <w:r w:rsidRPr="00682FC1">
        <w:t xml:space="preserve">The option most appropriate </w:t>
      </w:r>
      <w:r w:rsidR="009452C5" w:rsidRPr="00682FC1">
        <w:t>for you applications will ultimately depend on what the application offers, so p</w:t>
      </w:r>
      <w:r w:rsidRPr="00682FC1">
        <w:t xml:space="preserve">lease refer to the application details section for full information on what your applications support, as this will ultimately dictate how we </w:t>
      </w:r>
      <w:r w:rsidR="00B1725D" w:rsidRPr="00682FC1">
        <w:t>do SSO.</w:t>
      </w:r>
    </w:p>
    <w:p w14:paraId="28E35CE0" w14:textId="77777777" w:rsidR="00473C52" w:rsidRDefault="00473C52" w:rsidP="000F1788">
      <w:pPr>
        <w:spacing w:line="240" w:lineRule="auto"/>
      </w:pPr>
    </w:p>
    <w:p w14:paraId="150121BA" w14:textId="04297CF5" w:rsidR="00F0640C" w:rsidRPr="00682FC1" w:rsidRDefault="004E4AA0" w:rsidP="000F1788">
      <w:pPr>
        <w:spacing w:line="240" w:lineRule="auto"/>
      </w:pPr>
      <w:r w:rsidRPr="00682FC1">
        <w:t xml:space="preserve">Et viola! You can now take start layering up with any other controls and capabilities that may be required to </w:t>
      </w:r>
      <w:r w:rsidR="000A269B" w:rsidRPr="00682FC1">
        <w:t xml:space="preserve">further </w:t>
      </w:r>
      <w:r w:rsidRPr="00682FC1">
        <w:t>secure access to your application.</w:t>
      </w:r>
    </w:p>
    <w:p w14:paraId="40711C7F" w14:textId="2AA2A2D9" w:rsidR="002E316C" w:rsidRDefault="00DA1254" w:rsidP="002E316C">
      <w:pPr>
        <w:pStyle w:val="Heading2Numbered"/>
      </w:pPr>
      <w:bookmarkStart w:id="38" w:name="_Toc508930379"/>
      <w:r>
        <w:t xml:space="preserve">Working with </w:t>
      </w:r>
      <w:r w:rsidR="002E1F31">
        <w:t>“</w:t>
      </w:r>
      <w:r w:rsidR="005216A3">
        <w:t>Other</w:t>
      </w:r>
      <w:r w:rsidR="002E1F31">
        <w:t>”</w:t>
      </w:r>
      <w:r w:rsidR="005216A3">
        <w:t xml:space="preserve"> </w:t>
      </w:r>
      <w:r>
        <w:t>Applications</w:t>
      </w:r>
      <w:bookmarkEnd w:id="38"/>
    </w:p>
    <w:p w14:paraId="6A40CBC0" w14:textId="0D7F57D7" w:rsidR="007D00CC" w:rsidRDefault="00883FAF" w:rsidP="007D00CC">
      <w:pPr>
        <w:shd w:val="clear" w:color="auto" w:fill="FFFFFF"/>
        <w:spacing w:before="100" w:beforeAutospacing="1" w:after="0" w:line="240" w:lineRule="auto"/>
        <w:jc w:val="both"/>
        <w:rPr>
          <w:rFonts w:eastAsia="Times New Roman" w:cs="Segoe UI"/>
          <w:color w:val="000000"/>
          <w:lang w:val="en-GB" w:eastAsia="en-GB"/>
        </w:rPr>
      </w:pPr>
      <w:r w:rsidRPr="00883FAF">
        <w:rPr>
          <w:rFonts w:eastAsia="Times New Roman" w:cs="Segoe UI"/>
          <w:color w:val="000000"/>
          <w:lang w:val="en-GB" w:eastAsia="en-GB"/>
        </w:rPr>
        <w:t xml:space="preserve">In addition to </w:t>
      </w:r>
      <w:r w:rsidR="00BB1E98">
        <w:rPr>
          <w:rFonts w:eastAsia="Times New Roman" w:cs="Segoe UI"/>
          <w:color w:val="000000"/>
          <w:lang w:val="en-GB" w:eastAsia="en-GB"/>
        </w:rPr>
        <w:t>web browser based</w:t>
      </w:r>
      <w:r w:rsidRPr="00883FAF">
        <w:rPr>
          <w:rFonts w:eastAsia="Times New Roman" w:cs="Segoe UI"/>
          <w:color w:val="000000"/>
          <w:lang w:val="en-GB" w:eastAsia="en-GB"/>
        </w:rPr>
        <w:t xml:space="preserve"> applications, Azure Active Directory Application Proxy can also be used to publish </w:t>
      </w:r>
      <w:r w:rsidR="007D00CC">
        <w:rPr>
          <w:rFonts w:eastAsia="Times New Roman" w:cs="Segoe UI"/>
          <w:color w:val="000000"/>
          <w:lang w:val="en-GB" w:eastAsia="en-GB"/>
        </w:rPr>
        <w:t>other types of</w:t>
      </w:r>
      <w:r w:rsidRPr="00883FAF">
        <w:rPr>
          <w:rFonts w:eastAsia="Times New Roman" w:cs="Segoe UI"/>
          <w:color w:val="000000"/>
          <w:lang w:val="en-GB" w:eastAsia="en-GB"/>
        </w:rPr>
        <w:t xml:space="preserve"> client app</w:t>
      </w:r>
      <w:r w:rsidR="007D00CC">
        <w:rPr>
          <w:rFonts w:eastAsia="Times New Roman" w:cs="Segoe UI"/>
          <w:color w:val="000000"/>
          <w:lang w:val="en-GB" w:eastAsia="en-GB"/>
        </w:rPr>
        <w:t>lications</w:t>
      </w:r>
      <w:r w:rsidRPr="00883FAF">
        <w:rPr>
          <w:rFonts w:eastAsia="Times New Roman" w:cs="Segoe UI"/>
          <w:color w:val="000000"/>
          <w:lang w:val="en-GB" w:eastAsia="en-GB"/>
        </w:rPr>
        <w:t xml:space="preserve"> that </w:t>
      </w:r>
      <w:r w:rsidR="00200291">
        <w:rPr>
          <w:rFonts w:eastAsia="Times New Roman" w:cs="Segoe UI"/>
          <w:color w:val="000000"/>
          <w:lang w:val="en-GB" w:eastAsia="en-GB"/>
        </w:rPr>
        <w:t>have been developed</w:t>
      </w:r>
      <w:r w:rsidRPr="00883FAF">
        <w:rPr>
          <w:rFonts w:eastAsia="Times New Roman" w:cs="Segoe UI"/>
          <w:color w:val="000000"/>
          <w:lang w:val="en-GB" w:eastAsia="en-GB"/>
        </w:rPr>
        <w:t xml:space="preserve"> </w:t>
      </w:r>
      <w:r>
        <w:rPr>
          <w:rFonts w:eastAsia="Times New Roman" w:cs="Segoe UI"/>
          <w:color w:val="000000"/>
          <w:lang w:val="en-GB" w:eastAsia="en-GB"/>
        </w:rPr>
        <w:t xml:space="preserve">to </w:t>
      </w:r>
      <w:r w:rsidR="00371859">
        <w:rPr>
          <w:rFonts w:eastAsia="Times New Roman" w:cs="Segoe UI"/>
          <w:color w:val="000000"/>
          <w:lang w:val="en-GB" w:eastAsia="en-GB"/>
        </w:rPr>
        <w:t xml:space="preserve">leverage </w:t>
      </w:r>
      <w:r>
        <w:rPr>
          <w:rFonts w:eastAsia="Times New Roman" w:cs="Segoe UI"/>
          <w:color w:val="000000"/>
          <w:lang w:val="en-GB" w:eastAsia="en-GB"/>
        </w:rPr>
        <w:t xml:space="preserve">our </w:t>
      </w:r>
      <w:r w:rsidRPr="00883FAF">
        <w:rPr>
          <w:rFonts w:eastAsia="Times New Roman" w:cs="Segoe UI"/>
          <w:color w:val="000000"/>
          <w:lang w:val="en-GB" w:eastAsia="en-GB"/>
        </w:rPr>
        <w:t>Azure AD Authentication Library (</w:t>
      </w:r>
      <w:hyperlink r:id="rId47" w:history="1">
        <w:r w:rsidRPr="001A0864">
          <w:rPr>
            <w:rStyle w:val="Hyperlink"/>
            <w:rFonts w:eastAsia="Times New Roman" w:cs="Segoe UI"/>
            <w:lang w:val="en-GB" w:eastAsia="en-GB"/>
          </w:rPr>
          <w:t>ADAL</w:t>
        </w:r>
      </w:hyperlink>
      <w:r w:rsidR="00371859">
        <w:rPr>
          <w:rFonts w:eastAsia="Times New Roman" w:cs="Segoe UI"/>
          <w:color w:val="000000"/>
          <w:lang w:val="en-GB" w:eastAsia="en-GB"/>
        </w:rPr>
        <w:t>)</w:t>
      </w:r>
      <w:r w:rsidR="008572FB">
        <w:rPr>
          <w:rFonts w:eastAsia="Times New Roman" w:cs="Segoe UI"/>
          <w:color w:val="000000"/>
          <w:lang w:val="en-GB" w:eastAsia="en-GB"/>
        </w:rPr>
        <w:t xml:space="preserve">, or </w:t>
      </w:r>
      <w:r w:rsidR="004938F4">
        <w:rPr>
          <w:rFonts w:eastAsia="Times New Roman" w:cs="Segoe UI"/>
          <w:color w:val="000000"/>
          <w:lang w:val="en-GB" w:eastAsia="en-GB"/>
        </w:rPr>
        <w:t xml:space="preserve">Microsoft </w:t>
      </w:r>
      <w:r w:rsidR="00200291">
        <w:rPr>
          <w:rFonts w:eastAsia="Times New Roman" w:cs="Segoe UI"/>
          <w:color w:val="000000"/>
          <w:lang w:val="en-GB" w:eastAsia="en-GB"/>
        </w:rPr>
        <w:t>Authentication Library(</w:t>
      </w:r>
      <w:hyperlink r:id="rId48" w:history="1">
        <w:r w:rsidR="00782FE8" w:rsidRPr="00371859">
          <w:rPr>
            <w:rStyle w:val="Hyperlink"/>
            <w:rFonts w:eastAsia="Times New Roman" w:cs="Segoe UI"/>
            <w:lang w:val="en-GB" w:eastAsia="en-GB"/>
          </w:rPr>
          <w:t>MSAL</w:t>
        </w:r>
      </w:hyperlink>
      <w:r w:rsidR="00200291">
        <w:rPr>
          <w:rFonts w:eastAsia="Times New Roman" w:cs="Segoe UI"/>
          <w:color w:val="000000"/>
          <w:lang w:val="en-GB" w:eastAsia="en-GB"/>
        </w:rPr>
        <w:t>).</w:t>
      </w:r>
      <w:r w:rsidRPr="00883FAF">
        <w:rPr>
          <w:rFonts w:eastAsia="Times New Roman" w:cs="Segoe UI"/>
          <w:color w:val="000000"/>
          <w:lang w:val="en-GB" w:eastAsia="en-GB"/>
        </w:rPr>
        <w:t xml:space="preserve"> </w:t>
      </w:r>
    </w:p>
    <w:p w14:paraId="25A59072" w14:textId="596E05F7" w:rsidR="007D00CC" w:rsidRDefault="001A0864" w:rsidP="007D00CC">
      <w:pPr>
        <w:shd w:val="clear" w:color="auto" w:fill="FFFFFF"/>
        <w:spacing w:before="100" w:beforeAutospacing="1" w:after="0" w:line="240" w:lineRule="auto"/>
        <w:jc w:val="both"/>
        <w:rPr>
          <w:rFonts w:eastAsia="Times New Roman" w:cs="Segoe UI"/>
          <w:color w:val="000000"/>
          <w:lang w:val="en-GB" w:eastAsia="en-GB"/>
        </w:rPr>
      </w:pPr>
      <w:r>
        <w:rPr>
          <w:rFonts w:eastAsia="Times New Roman" w:cs="Segoe UI"/>
          <w:color w:val="000000"/>
          <w:lang w:val="en-GB" w:eastAsia="en-GB"/>
        </w:rPr>
        <w:t xml:space="preserve">In these scenarios, </w:t>
      </w:r>
      <w:r w:rsidR="007D00CC" w:rsidRPr="00883FAF">
        <w:rPr>
          <w:rFonts w:eastAsia="Times New Roman" w:cs="Segoe UI"/>
          <w:color w:val="000000"/>
          <w:lang w:val="en-GB" w:eastAsia="en-GB"/>
        </w:rPr>
        <w:t xml:space="preserve">Application Proxy supports native client apps by </w:t>
      </w:r>
      <w:r>
        <w:rPr>
          <w:rFonts w:eastAsia="Times New Roman" w:cs="Segoe UI"/>
          <w:color w:val="000000"/>
          <w:lang w:val="en-GB" w:eastAsia="en-GB"/>
        </w:rPr>
        <w:t>consuming</w:t>
      </w:r>
      <w:r w:rsidR="007D00CC" w:rsidRPr="00883FAF">
        <w:rPr>
          <w:rFonts w:eastAsia="Times New Roman" w:cs="Segoe UI"/>
          <w:color w:val="000000"/>
          <w:lang w:val="en-GB" w:eastAsia="en-GB"/>
        </w:rPr>
        <w:t xml:space="preserve"> Azure AD issued tokens </w:t>
      </w:r>
      <w:r w:rsidR="007869FE">
        <w:rPr>
          <w:rFonts w:eastAsia="Times New Roman" w:cs="Segoe UI"/>
          <w:color w:val="000000"/>
          <w:lang w:val="en-GB" w:eastAsia="en-GB"/>
        </w:rPr>
        <w:t xml:space="preserve">that are received </w:t>
      </w:r>
      <w:r w:rsidR="007D00CC" w:rsidRPr="00883FAF">
        <w:rPr>
          <w:rFonts w:eastAsia="Times New Roman" w:cs="Segoe UI"/>
          <w:color w:val="000000"/>
          <w:lang w:val="en-GB" w:eastAsia="en-GB"/>
        </w:rPr>
        <w:t>in the header</w:t>
      </w:r>
      <w:r w:rsidR="007869FE">
        <w:rPr>
          <w:rFonts w:eastAsia="Times New Roman" w:cs="Segoe UI"/>
          <w:color w:val="000000"/>
          <w:lang w:val="en-GB" w:eastAsia="en-GB"/>
        </w:rPr>
        <w:t xml:space="preserve"> </w:t>
      </w:r>
      <w:r w:rsidR="00E5439E">
        <w:rPr>
          <w:rFonts w:eastAsia="Times New Roman" w:cs="Segoe UI"/>
          <w:color w:val="000000"/>
          <w:lang w:val="en-GB" w:eastAsia="en-GB"/>
        </w:rPr>
        <w:t xml:space="preserve">information </w:t>
      </w:r>
      <w:r w:rsidR="007869FE">
        <w:rPr>
          <w:rFonts w:eastAsia="Times New Roman" w:cs="Segoe UI"/>
          <w:color w:val="000000"/>
          <w:lang w:val="en-GB" w:eastAsia="en-GB"/>
        </w:rPr>
        <w:t xml:space="preserve">of </w:t>
      </w:r>
      <w:r w:rsidR="00E5439E">
        <w:rPr>
          <w:rFonts w:eastAsia="Times New Roman" w:cs="Segoe UI"/>
          <w:color w:val="000000"/>
          <w:lang w:val="en-GB" w:eastAsia="en-GB"/>
        </w:rPr>
        <w:t xml:space="preserve">client </w:t>
      </w:r>
      <w:r w:rsidR="007869FE">
        <w:rPr>
          <w:rFonts w:eastAsia="Times New Roman" w:cs="Segoe UI"/>
          <w:color w:val="000000"/>
          <w:lang w:val="en-GB" w:eastAsia="en-GB"/>
        </w:rPr>
        <w:t>request</w:t>
      </w:r>
      <w:r w:rsidR="00C008FC">
        <w:rPr>
          <w:rFonts w:eastAsia="Times New Roman" w:cs="Segoe UI"/>
          <w:color w:val="000000"/>
          <w:lang w:val="en-GB" w:eastAsia="en-GB"/>
        </w:rPr>
        <w:t xml:space="preserve">, allowing our </w:t>
      </w:r>
      <w:r w:rsidR="007D00CC" w:rsidRPr="00883FAF">
        <w:rPr>
          <w:rFonts w:eastAsia="Times New Roman" w:cs="Segoe UI"/>
          <w:color w:val="000000"/>
          <w:lang w:val="en-GB" w:eastAsia="en-GB"/>
        </w:rPr>
        <w:t xml:space="preserve">Application Proxy </w:t>
      </w:r>
      <w:r w:rsidR="007D00CC" w:rsidRPr="00883FAF">
        <w:rPr>
          <w:rFonts w:eastAsia="Times New Roman" w:cs="Segoe UI"/>
          <w:color w:val="000000"/>
          <w:lang w:val="en-GB" w:eastAsia="en-GB"/>
        </w:rPr>
        <w:lastRenderedPageBreak/>
        <w:t xml:space="preserve">service </w:t>
      </w:r>
      <w:r w:rsidR="00C008FC">
        <w:rPr>
          <w:rFonts w:eastAsia="Times New Roman" w:cs="Segoe UI"/>
          <w:color w:val="000000"/>
          <w:lang w:val="en-GB" w:eastAsia="en-GB"/>
        </w:rPr>
        <w:t xml:space="preserve">to </w:t>
      </w:r>
      <w:r w:rsidR="007D00CC" w:rsidRPr="00883FAF">
        <w:rPr>
          <w:rFonts w:eastAsia="Times New Roman" w:cs="Segoe UI"/>
          <w:color w:val="000000"/>
          <w:lang w:val="en-GB" w:eastAsia="en-GB"/>
        </w:rPr>
        <w:t xml:space="preserve">perform </w:t>
      </w:r>
      <w:r w:rsidR="00C008FC">
        <w:rPr>
          <w:rFonts w:eastAsia="Times New Roman" w:cs="Segoe UI"/>
          <w:color w:val="000000"/>
          <w:lang w:val="en-GB" w:eastAsia="en-GB"/>
        </w:rPr>
        <w:t>pre-</w:t>
      </w:r>
      <w:r w:rsidR="007D00CC" w:rsidRPr="00883FAF">
        <w:rPr>
          <w:rFonts w:eastAsia="Times New Roman" w:cs="Segoe UI"/>
          <w:color w:val="000000"/>
          <w:lang w:val="en-GB" w:eastAsia="en-GB"/>
        </w:rPr>
        <w:t>authentication on behalf of the users. This solution does not use application tokens for authentication.</w:t>
      </w:r>
    </w:p>
    <w:p w14:paraId="7F32557C" w14:textId="45D8AD72" w:rsidR="006731B0" w:rsidRPr="00883FAF" w:rsidRDefault="006731B0" w:rsidP="007D00CC">
      <w:pPr>
        <w:shd w:val="clear" w:color="auto" w:fill="FFFFFF"/>
        <w:spacing w:before="100" w:beforeAutospacing="1" w:after="0" w:line="240" w:lineRule="auto"/>
        <w:jc w:val="both"/>
        <w:rPr>
          <w:rFonts w:eastAsia="Times New Roman" w:cs="Segoe UI"/>
          <w:color w:val="000000"/>
          <w:lang w:val="en-GB" w:eastAsia="en-GB"/>
        </w:rPr>
      </w:pPr>
      <w:r>
        <w:t xml:space="preserve">Details on publishing native client apps are available </w:t>
      </w:r>
      <w:hyperlink r:id="rId49" w:history="1">
        <w:r w:rsidRPr="002E1F31">
          <w:rPr>
            <w:rStyle w:val="Hyperlink"/>
          </w:rPr>
          <w:t>here</w:t>
        </w:r>
      </w:hyperlink>
      <w:r w:rsidR="005C5A44">
        <w:t xml:space="preserve">, and another useful link for </w:t>
      </w:r>
      <w:r>
        <w:t>claims based applications</w:t>
      </w:r>
      <w:r w:rsidR="00CA70F1">
        <w:t xml:space="preserve"> </w:t>
      </w:r>
      <w:r>
        <w:t xml:space="preserve">can be found </w:t>
      </w:r>
      <w:hyperlink r:id="rId50" w:history="1">
        <w:r w:rsidRPr="005216A3">
          <w:rPr>
            <w:rStyle w:val="Hyperlink"/>
          </w:rPr>
          <w:t>here</w:t>
        </w:r>
      </w:hyperlink>
      <w:r w:rsidR="00CA70F1">
        <w:t>.</w:t>
      </w:r>
      <w:r>
        <w:t xml:space="preserve"> </w:t>
      </w:r>
    </w:p>
    <w:p w14:paraId="083B40F8" w14:textId="77777777" w:rsidR="007D00CC" w:rsidRDefault="007D00CC" w:rsidP="00883FAF">
      <w:pPr>
        <w:shd w:val="clear" w:color="auto" w:fill="FFFFFF"/>
        <w:spacing w:before="100" w:beforeAutospacing="1" w:after="0" w:line="240" w:lineRule="auto"/>
        <w:jc w:val="both"/>
        <w:rPr>
          <w:rFonts w:eastAsia="Times New Roman" w:cs="Segoe UI"/>
          <w:color w:val="000000"/>
          <w:lang w:val="en-GB" w:eastAsia="en-GB"/>
        </w:rPr>
      </w:pPr>
    </w:p>
    <w:p w14:paraId="5A851CAC" w14:textId="77777777" w:rsidR="007D00CC" w:rsidRDefault="007D00CC" w:rsidP="00883FAF">
      <w:pPr>
        <w:shd w:val="clear" w:color="auto" w:fill="FFFFFF"/>
        <w:spacing w:before="100" w:beforeAutospacing="1" w:after="0" w:line="240" w:lineRule="auto"/>
        <w:jc w:val="both"/>
        <w:rPr>
          <w:rFonts w:eastAsia="Times New Roman" w:cs="Segoe UI"/>
          <w:color w:val="000000"/>
          <w:lang w:val="en-GB" w:eastAsia="en-GB"/>
        </w:rPr>
      </w:pPr>
    </w:p>
    <w:p w14:paraId="58EB41B5" w14:textId="77777777" w:rsidR="00883FAF" w:rsidRDefault="00883FAF" w:rsidP="000C25B8">
      <w:pPr>
        <w:spacing w:before="0" w:after="0"/>
        <w:jc w:val="both"/>
      </w:pPr>
    </w:p>
    <w:p w14:paraId="7D796712" w14:textId="77777777" w:rsidR="00745ADB" w:rsidRPr="00745ADB" w:rsidRDefault="00745ADB" w:rsidP="00745ADB"/>
    <w:p w14:paraId="75726C54" w14:textId="61B3B8DF" w:rsidR="00DA1254" w:rsidRDefault="00DA1254" w:rsidP="00DA1254">
      <w:pPr>
        <w:pStyle w:val="Heading2Numbered"/>
      </w:pPr>
      <w:bookmarkStart w:id="39" w:name="_Toc508930380"/>
      <w:r>
        <w:t>En</w:t>
      </w:r>
      <w:r w:rsidR="00645C54">
        <w:t xml:space="preserve">forcing </w:t>
      </w:r>
      <w:r>
        <w:t>Conditional Access</w:t>
      </w:r>
      <w:bookmarkEnd w:id="39"/>
    </w:p>
    <w:p w14:paraId="679B069F" w14:textId="77777777" w:rsidR="00AA798A" w:rsidRPr="00AA798A" w:rsidRDefault="00AA798A" w:rsidP="000827D9">
      <w:pPr>
        <w:spacing w:line="240" w:lineRule="auto"/>
        <w:jc w:val="both"/>
      </w:pPr>
      <w:r w:rsidRPr="00AA798A">
        <w:t>Traditional security solutions used to be enough to protect your business. But that was before the mobility industry grew, which created a larger attack landscape, and the transition to the cloud made employees' interactions with other users, devices, apps, and data more complex. To truly protect your business now, you need to take a more holistic and innovative approach to security, one that can protect, detect, and respond to threats of all kinds on-premises as well as in the cloud.</w:t>
      </w:r>
    </w:p>
    <w:p w14:paraId="0EF7E55D" w14:textId="30429B25" w:rsidR="00AA798A" w:rsidRPr="00A65BDC" w:rsidRDefault="00AA798A" w:rsidP="000827D9">
      <w:pPr>
        <w:spacing w:line="240" w:lineRule="auto"/>
        <w:jc w:val="both"/>
      </w:pPr>
      <w:r w:rsidRPr="00AA798A">
        <w:t>In more than 63 percent of data breaches, attackers gain corporate network access through weak, default, or stolen user credentials. Microsoft Identity-Driven Security focuses on user credentials, slamming the door shut on credential theft by managing and protecting your identities, including your privileged and non-privileged identities.</w:t>
      </w:r>
      <w:r w:rsidRPr="00AA798A" w:rsidDel="00DA1254">
        <w:t xml:space="preserve"> </w:t>
      </w:r>
    </w:p>
    <w:p w14:paraId="3E705E4A" w14:textId="0646BA47" w:rsidR="00F37493" w:rsidRDefault="00F37493" w:rsidP="003F651D">
      <w:pPr>
        <w:shd w:val="clear" w:color="auto" w:fill="FFFFFF"/>
        <w:textAlignment w:val="baseline"/>
        <w:rPr>
          <w:rFonts w:cs="Segoe UI"/>
          <w:color w:val="000000"/>
          <w:sz w:val="19"/>
          <w:szCs w:val="23"/>
        </w:rPr>
      </w:pPr>
    </w:p>
    <w:p w14:paraId="77DE18F7" w14:textId="77777777" w:rsidR="00F37493" w:rsidRPr="00F66A61" w:rsidRDefault="00F37493" w:rsidP="00F66A61">
      <w:pPr>
        <w:spacing w:before="0" w:after="0"/>
        <w:rPr>
          <w:color w:val="548DD4" w:themeColor="text2" w:themeTint="99"/>
          <w:sz w:val="24"/>
          <w:szCs w:val="28"/>
        </w:rPr>
      </w:pPr>
      <w:r w:rsidRPr="00F66A61">
        <w:rPr>
          <w:color w:val="548DD4" w:themeColor="text2" w:themeTint="99"/>
          <w:sz w:val="24"/>
          <w:szCs w:val="28"/>
        </w:rPr>
        <w:t>User- and location-based conditional access</w:t>
      </w:r>
    </w:p>
    <w:p w14:paraId="1E70C500" w14:textId="77777777" w:rsidR="00F37493" w:rsidRPr="00F66A61" w:rsidRDefault="00F37493" w:rsidP="00F66A61">
      <w:pPr>
        <w:spacing w:before="0" w:after="0"/>
        <w:rPr>
          <w:sz w:val="20"/>
        </w:rPr>
      </w:pPr>
      <w:r w:rsidRPr="00F66A61">
        <w:rPr>
          <w:sz w:val="20"/>
        </w:rPr>
        <w:t>Keep sensitive data protected by limiting user access based on geo-location or IP address with </w:t>
      </w:r>
      <w:hyperlink r:id="rId51" w:tgtFrame="_blank" w:history="1">
        <w:r w:rsidRPr="00F66A61">
          <w:rPr>
            <w:rStyle w:val="Hyperlink"/>
            <w:sz w:val="20"/>
          </w:rPr>
          <w:t>location-based conditional access policies</w:t>
        </w:r>
      </w:hyperlink>
      <w:r w:rsidRPr="00F66A61">
        <w:rPr>
          <w:sz w:val="20"/>
        </w:rPr>
        <w:t>.</w:t>
      </w:r>
    </w:p>
    <w:p w14:paraId="478C4687" w14:textId="77777777" w:rsidR="00D96949" w:rsidRPr="00F66A61" w:rsidRDefault="00D96949" w:rsidP="00F66A61">
      <w:pPr>
        <w:spacing w:before="0" w:after="0"/>
        <w:rPr>
          <w:sz w:val="20"/>
        </w:rPr>
      </w:pPr>
    </w:p>
    <w:p w14:paraId="78B09B4B" w14:textId="77777777" w:rsidR="00F37493" w:rsidRPr="00F66A61" w:rsidRDefault="00F37493" w:rsidP="00F66A61">
      <w:pPr>
        <w:spacing w:before="0" w:after="0"/>
        <w:rPr>
          <w:color w:val="548DD4" w:themeColor="text2" w:themeTint="99"/>
          <w:sz w:val="24"/>
          <w:szCs w:val="28"/>
        </w:rPr>
      </w:pPr>
      <w:r w:rsidRPr="00F66A61">
        <w:rPr>
          <w:color w:val="548DD4" w:themeColor="text2" w:themeTint="99"/>
          <w:sz w:val="24"/>
          <w:szCs w:val="28"/>
        </w:rPr>
        <w:t>Device-based conditional access</w:t>
      </w:r>
    </w:p>
    <w:p w14:paraId="2A4287CE" w14:textId="77777777" w:rsidR="00F37493" w:rsidRPr="00F66A61" w:rsidRDefault="00F37493" w:rsidP="00F66A61">
      <w:pPr>
        <w:spacing w:before="0" w:after="0"/>
        <w:rPr>
          <w:sz w:val="20"/>
        </w:rPr>
      </w:pPr>
      <w:r w:rsidRPr="00F66A61">
        <w:rPr>
          <w:sz w:val="20"/>
        </w:rPr>
        <w:t>Ensure only enrolled and approved devices can access corporate data with </w:t>
      </w:r>
      <w:hyperlink r:id="rId52" w:tgtFrame="_blank" w:history="1">
        <w:r w:rsidRPr="00F66A61">
          <w:rPr>
            <w:rStyle w:val="Hyperlink"/>
            <w:sz w:val="20"/>
          </w:rPr>
          <w:t>device-based conditional access</w:t>
        </w:r>
      </w:hyperlink>
      <w:r w:rsidRPr="00F66A61">
        <w:rPr>
          <w:sz w:val="20"/>
        </w:rPr>
        <w:t>.</w:t>
      </w:r>
    </w:p>
    <w:p w14:paraId="569A02A9" w14:textId="77777777" w:rsidR="00D96949" w:rsidRPr="00F66A61" w:rsidRDefault="00D96949" w:rsidP="00F66A61">
      <w:pPr>
        <w:spacing w:before="0" w:after="0"/>
        <w:rPr>
          <w:sz w:val="20"/>
        </w:rPr>
      </w:pPr>
    </w:p>
    <w:p w14:paraId="7987F4D0" w14:textId="77777777" w:rsidR="00F37493" w:rsidRPr="00F66A61" w:rsidRDefault="00F37493" w:rsidP="00F66A61">
      <w:pPr>
        <w:spacing w:before="0" w:after="0"/>
        <w:rPr>
          <w:color w:val="548DD4" w:themeColor="text2" w:themeTint="99"/>
          <w:sz w:val="24"/>
          <w:szCs w:val="28"/>
        </w:rPr>
      </w:pPr>
      <w:r w:rsidRPr="00F66A61">
        <w:rPr>
          <w:color w:val="548DD4" w:themeColor="text2" w:themeTint="99"/>
          <w:sz w:val="24"/>
          <w:szCs w:val="28"/>
        </w:rPr>
        <w:t>Application-based conditional access</w:t>
      </w:r>
    </w:p>
    <w:p w14:paraId="6FC7CF2A" w14:textId="77777777" w:rsidR="00F37493" w:rsidRPr="00F66A61" w:rsidRDefault="00F37493" w:rsidP="00F66A61">
      <w:pPr>
        <w:spacing w:before="0" w:after="0"/>
        <w:rPr>
          <w:sz w:val="20"/>
        </w:rPr>
      </w:pPr>
      <w:r w:rsidRPr="00F66A61">
        <w:rPr>
          <w:sz w:val="20"/>
        </w:rPr>
        <w:t>Work doesn't have to stop when a user is not on the corporate network. </w:t>
      </w:r>
      <w:hyperlink r:id="rId53" w:tgtFrame="_blank" w:history="1">
        <w:r w:rsidRPr="00F66A61">
          <w:rPr>
            <w:rStyle w:val="Hyperlink"/>
            <w:sz w:val="20"/>
          </w:rPr>
          <w:t>Secure access to corporate cloud and on</w:t>
        </w:r>
        <w:r w:rsidRPr="00F66A61">
          <w:rPr>
            <w:rStyle w:val="Hyperlink"/>
            <w:sz w:val="20"/>
          </w:rPr>
          <w:noBreakHyphen/>
          <w:t>premises apps</w:t>
        </w:r>
      </w:hyperlink>
      <w:r w:rsidRPr="00F66A61">
        <w:rPr>
          <w:sz w:val="20"/>
        </w:rPr>
        <w:t> and maintain control with conditional access.</w:t>
      </w:r>
    </w:p>
    <w:p w14:paraId="53807509" w14:textId="77777777" w:rsidR="00D96949" w:rsidRPr="00F66A61" w:rsidRDefault="00D96949" w:rsidP="00F66A61">
      <w:pPr>
        <w:spacing w:before="0" w:after="0"/>
        <w:rPr>
          <w:sz w:val="20"/>
        </w:rPr>
      </w:pPr>
    </w:p>
    <w:p w14:paraId="0325F297" w14:textId="77777777" w:rsidR="00F37493" w:rsidRPr="00F66A61" w:rsidRDefault="00F37493" w:rsidP="00F66A61">
      <w:pPr>
        <w:spacing w:before="0" w:after="0"/>
        <w:rPr>
          <w:color w:val="548DD4" w:themeColor="text2" w:themeTint="99"/>
          <w:sz w:val="24"/>
          <w:szCs w:val="28"/>
        </w:rPr>
      </w:pPr>
      <w:r w:rsidRPr="00F66A61">
        <w:rPr>
          <w:color w:val="548DD4" w:themeColor="text2" w:themeTint="99"/>
          <w:sz w:val="24"/>
          <w:szCs w:val="28"/>
        </w:rPr>
        <w:t>Risk-based conditional access</w:t>
      </w:r>
    </w:p>
    <w:p w14:paraId="61D83291" w14:textId="1FA47EB4" w:rsidR="00F37493" w:rsidRPr="00F66A61" w:rsidDel="00165D69" w:rsidRDefault="00F37493" w:rsidP="00F66A61">
      <w:pPr>
        <w:spacing w:before="0" w:after="0"/>
        <w:rPr>
          <w:del w:id="40" w:author="Author"/>
          <w:sz w:val="20"/>
        </w:rPr>
      </w:pPr>
      <w:r w:rsidRPr="00F66A61">
        <w:rPr>
          <w:sz w:val="20"/>
        </w:rPr>
        <w:t>Protect your data from malicious hackers with a </w:t>
      </w:r>
      <w:hyperlink r:id="rId54" w:history="1">
        <w:r w:rsidRPr="00F66A61">
          <w:rPr>
            <w:rStyle w:val="Hyperlink"/>
            <w:sz w:val="20"/>
          </w:rPr>
          <w:t>risk-based conditional access policy</w:t>
        </w:r>
      </w:hyperlink>
      <w:r w:rsidRPr="00F66A61">
        <w:rPr>
          <w:sz w:val="20"/>
        </w:rPr>
        <w:t> that can be applied to all apps and all users, whether on-premises or in the cloud.</w:t>
      </w:r>
    </w:p>
    <w:p w14:paraId="174E3F44" w14:textId="049D77D1" w:rsidR="00F37493" w:rsidRPr="00F37493" w:rsidDel="00165D69" w:rsidRDefault="00F37493" w:rsidP="00165D69">
      <w:pPr>
        <w:spacing w:before="0" w:after="0"/>
        <w:rPr>
          <w:del w:id="41" w:author="Author"/>
          <w:lang w:val="en-GB"/>
        </w:rPr>
      </w:pPr>
    </w:p>
    <w:p w14:paraId="2955BD99" w14:textId="77777777" w:rsidR="001C4A52" w:rsidRPr="001C4A52" w:rsidRDefault="001C4A52" w:rsidP="00165D69">
      <w:pPr>
        <w:pStyle w:val="Heading2"/>
      </w:pPr>
      <w:bookmarkStart w:id="42" w:name="_GoBack"/>
      <w:bookmarkEnd w:id="42"/>
    </w:p>
    <w:sectPr w:rsidR="001C4A52" w:rsidRPr="001C4A52" w:rsidSect="00F643BB">
      <w:footerReference w:type="default" r:id="rId55"/>
      <w:pgSz w:w="12240" w:h="15840"/>
      <w:pgMar w:top="1440" w:right="1440" w:bottom="1440" w:left="1440" w:header="706" w:footer="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BEC551" w14:textId="77777777" w:rsidR="004C460F" w:rsidRDefault="004C460F">
      <w:pPr>
        <w:spacing w:after="0" w:line="240" w:lineRule="auto"/>
      </w:pPr>
      <w:r>
        <w:separator/>
      </w:r>
    </w:p>
  </w:endnote>
  <w:endnote w:type="continuationSeparator" w:id="0">
    <w:p w14:paraId="74EFB880" w14:textId="77777777" w:rsidR="004C460F" w:rsidRDefault="004C460F">
      <w:pPr>
        <w:spacing w:after="0" w:line="240" w:lineRule="auto"/>
      </w:pPr>
      <w:r>
        <w:continuationSeparator/>
      </w:r>
    </w:p>
  </w:endnote>
  <w:endnote w:type="continuationNotice" w:id="1">
    <w:p w14:paraId="5048D2BA" w14:textId="77777777" w:rsidR="004C460F" w:rsidRDefault="004C460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Semibold">
    <w:altName w:val="Segoe UI Semibold"/>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C6F12" w14:textId="77777777" w:rsidR="00775560" w:rsidRDefault="007755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36BBB" w14:textId="09158F27" w:rsidR="00A11CBC" w:rsidRDefault="00A11CBC">
    <w:pPr>
      <w:pStyle w:val="Footer"/>
      <w:pBdr>
        <w:top w:val="single" w:sz="4" w:space="1" w:color="auto"/>
      </w:pBdr>
      <w:jc w:val="right"/>
    </w:pPr>
    <w:r>
      <w:fldChar w:fldCharType="begin"/>
    </w:r>
    <w:r>
      <w:instrText xml:space="preserve"> PAGE  \* roman  \* MERGEFORMAT </w:instrText>
    </w:r>
    <w:r>
      <w:fldChar w:fldCharType="separate"/>
    </w:r>
    <w:r w:rsidR="00E419CA">
      <w:rPr>
        <w:noProof/>
      </w:rPr>
      <w:t>ii</w:t>
    </w:r>
    <w:r>
      <w:fldChar w:fldCharType="end"/>
    </w:r>
  </w:p>
  <w:tbl>
    <w:tblPr>
      <w:tblW w:w="7200" w:type="dxa"/>
      <w:tblInd w:w="-227" w:type="dxa"/>
      <w:tblLayout w:type="fixed"/>
      <w:tblLook w:val="01E0" w:firstRow="1" w:lastRow="1" w:firstColumn="1" w:lastColumn="1" w:noHBand="0" w:noVBand="0"/>
    </w:tblPr>
    <w:tblGrid>
      <w:gridCol w:w="7200"/>
    </w:tblGrid>
    <w:tr w:rsidR="00A11CBC" w14:paraId="330E6D00" w14:textId="77777777">
      <w:tc>
        <w:tcPr>
          <w:tcW w:w="7200" w:type="dxa"/>
        </w:tcPr>
        <w:p w14:paraId="084DFDCE" w14:textId="3E834944" w:rsidR="00A11CBC" w:rsidRDefault="00775560" w:rsidP="00775560">
          <w:pPr>
            <w:pStyle w:val="Footer"/>
          </w:pPr>
          <w:r>
            <w:t xml:space="preserve">Questions or feedback? See something missing or that you want added? Let Microsoft know at </w:t>
          </w:r>
          <w:r w:rsidRPr="00657C67">
            <w:t>http://aka.ms/deploymentplanfeedback</w:t>
          </w:r>
        </w:p>
      </w:tc>
    </w:tr>
  </w:tbl>
  <w:p w14:paraId="4B78766F" w14:textId="77777777" w:rsidR="00A11CBC" w:rsidRDefault="00A11CBC" w:rsidP="008D72C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1ECB7" w14:textId="77777777" w:rsidR="00A04B68" w:rsidRPr="008052B4" w:rsidRDefault="00A04B68" w:rsidP="00A04B68">
    <w:pPr>
      <w:pStyle w:val="Footer"/>
    </w:pPr>
    <w:r>
      <w:t xml:space="preserve">Questions or feedback? See something missing or that you want added? Let Microsoft know at </w:t>
    </w:r>
    <w:r w:rsidRPr="00657C67">
      <w:t>http://aka.ms/deploymentplanfeedback</w:t>
    </w:r>
  </w:p>
  <w:p w14:paraId="1CCCD8E5" w14:textId="1853A12C" w:rsidR="004F52BE" w:rsidRDefault="001B441A" w:rsidP="001B441A">
    <w:pPr>
      <w:pStyle w:val="Footer"/>
      <w:tabs>
        <w:tab w:val="clear" w:pos="4680"/>
        <w:tab w:val="clear" w:pos="9360"/>
        <w:tab w:val="left" w:pos="5704"/>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2B58E" w14:textId="5BB4D8CE" w:rsidR="00A11CBC" w:rsidRDefault="00A11CBC" w:rsidP="008D72C4">
    <w:pPr>
      <w:pStyle w:val="Footer"/>
      <w:pBdr>
        <w:top w:val="single" w:sz="4" w:space="1" w:color="auto"/>
      </w:pBdr>
      <w:jc w:val="right"/>
    </w:pPr>
    <w:r>
      <w:fldChar w:fldCharType="begin"/>
    </w:r>
    <w:r>
      <w:instrText xml:space="preserve"> PAGE  \* roman  \* MERGEFORMAT </w:instrText>
    </w:r>
    <w:r>
      <w:fldChar w:fldCharType="separate"/>
    </w:r>
    <w:r w:rsidR="00E419CA">
      <w:rPr>
        <w:noProof/>
      </w:rPr>
      <w:t>iii</w:t>
    </w:r>
    <w:r>
      <w:fldChar w:fldCharType="end"/>
    </w:r>
  </w:p>
  <w:tbl>
    <w:tblPr>
      <w:tblW w:w="7200" w:type="dxa"/>
      <w:tblInd w:w="-227" w:type="dxa"/>
      <w:tblLayout w:type="fixed"/>
      <w:tblLook w:val="01E0" w:firstRow="1" w:lastRow="1" w:firstColumn="1" w:lastColumn="1" w:noHBand="0" w:noVBand="0"/>
    </w:tblPr>
    <w:tblGrid>
      <w:gridCol w:w="7200"/>
    </w:tblGrid>
    <w:tr w:rsidR="00A11CBC" w14:paraId="0CDA7BF0" w14:textId="77777777">
      <w:tc>
        <w:tcPr>
          <w:tcW w:w="7200" w:type="dxa"/>
        </w:tcPr>
        <w:p w14:paraId="65E63FF3" w14:textId="77777777" w:rsidR="00A04B68" w:rsidRPr="008052B4" w:rsidRDefault="00A04B68" w:rsidP="00A04B68">
          <w:pPr>
            <w:pStyle w:val="Footer"/>
          </w:pPr>
          <w:r>
            <w:t xml:space="preserve">Questions or feedback? See something missing or that you want added? Let Microsoft know at </w:t>
          </w:r>
          <w:r w:rsidRPr="00657C67">
            <w:t>http://aka.ms/deploymentplanfeedback</w:t>
          </w:r>
        </w:p>
        <w:p w14:paraId="23B25E5B" w14:textId="30E4AFFE" w:rsidR="00A11CBC" w:rsidRDefault="00A11CBC" w:rsidP="00A04B68">
          <w:pPr>
            <w:pStyle w:val="Footer"/>
          </w:pPr>
        </w:p>
      </w:tc>
    </w:tr>
  </w:tbl>
  <w:p w14:paraId="34D1667A" w14:textId="77777777" w:rsidR="00A11CBC" w:rsidRPr="008D72C4" w:rsidRDefault="00A11CBC" w:rsidP="008D72C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30400" w14:textId="5946EC02" w:rsidR="00A11CBC" w:rsidRDefault="00A11CBC" w:rsidP="005A68B0">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6</w:t>
    </w:r>
    <w:r>
      <w:fldChar w:fldCharType="end"/>
    </w:r>
  </w:p>
  <w:tbl>
    <w:tblPr>
      <w:tblW w:w="7200" w:type="dxa"/>
      <w:tblInd w:w="-227" w:type="dxa"/>
      <w:tblLayout w:type="fixed"/>
      <w:tblLook w:val="01E0" w:firstRow="1" w:lastRow="1" w:firstColumn="1" w:lastColumn="1" w:noHBand="0" w:noVBand="0"/>
    </w:tblPr>
    <w:tblGrid>
      <w:gridCol w:w="7200"/>
    </w:tblGrid>
    <w:tr w:rsidR="00A11CBC" w14:paraId="483F09D5" w14:textId="77777777">
      <w:tc>
        <w:tcPr>
          <w:tcW w:w="7200" w:type="dxa"/>
        </w:tcPr>
        <w:p w14:paraId="58CD5422" w14:textId="194BF960" w:rsidR="00A11CBC" w:rsidRDefault="00A11CBC" w:rsidP="005A68B0">
          <w:pPr>
            <w:pStyle w:val="Footer"/>
            <w:ind w:firstLine="119"/>
          </w:pPr>
          <w:r>
            <w:t xml:space="preserve">Azure Active Directory Implementation Services, Multi-Factor Authentication Remediation and Deployment Plan, Version </w:t>
          </w:r>
          <w:r w:rsidR="004C460F">
            <w:fldChar w:fldCharType="begin"/>
          </w:r>
          <w:r w:rsidR="004C460F">
            <w:instrText xml:space="preserve"> DOCPROPERTY  Version  \* MERGEFORMAT </w:instrText>
          </w:r>
          <w:r w:rsidR="004C460F">
            <w:fldChar w:fldCharType="separate"/>
          </w:r>
          <w:r>
            <w:t>0.1</w:t>
          </w:r>
          <w:r w:rsidR="004C460F">
            <w:fldChar w:fldCharType="end"/>
          </w:r>
          <w:r>
            <w:t xml:space="preserve"> </w:t>
          </w:r>
          <w:sdt>
            <w:sdtPr>
              <w:alias w:val="Document Status"/>
              <w:id w:val="-1154989116"/>
              <w:showingPlcHdr/>
              <w:dataBinding w:prefixMappings="" w:xpath="/root[1]/Status[1]" w:storeItemID="{BC0A3F86-8BE6-4A02-8281-8D568A271DDF}"/>
              <w:dropDownList w:lastValue="">
                <w:listItem w:value="[Document Status]"/>
              </w:dropDownList>
            </w:sdtPr>
            <w:sdtEndPr/>
            <w:sdtContent>
              <w:r>
                <w:t xml:space="preserve">     </w:t>
              </w:r>
            </w:sdtContent>
          </w:sdt>
        </w:p>
        <w:p w14:paraId="582177EA" w14:textId="23AC2443" w:rsidR="00A11CBC" w:rsidRDefault="00A11CBC" w:rsidP="005A68B0">
          <w:pPr>
            <w:pStyle w:val="Footer"/>
            <w:ind w:firstLine="119"/>
          </w:pPr>
          <w:r>
            <w:t>Prepared by Christine McMullin (Logic20/20)</w:t>
          </w:r>
        </w:p>
        <w:p w14:paraId="17022480" w14:textId="78538EB7" w:rsidR="00A11CBC" w:rsidRDefault="00A11CBC" w:rsidP="007B649E">
          <w:pPr>
            <w:pStyle w:val="Footer"/>
            <w:ind w:firstLine="119"/>
          </w:pPr>
          <w:r>
            <w:t xml:space="preserve">"DeploymentPlan" last modified on </w:t>
          </w:r>
          <w:r>
            <w:fldChar w:fldCharType="begin"/>
          </w:r>
          <w:r>
            <w:instrText xml:space="preserve"> SAVEDATE  \@ "d MMM. yy"  \* MERGEFORMAT </w:instrText>
          </w:r>
          <w:r>
            <w:fldChar w:fldCharType="separate"/>
          </w:r>
          <w:r w:rsidR="00165D69">
            <w:rPr>
              <w:noProof/>
            </w:rPr>
            <w:t>26 Apr. 18</w:t>
          </w:r>
          <w:r>
            <w:fldChar w:fldCharType="end"/>
          </w:r>
          <w:r>
            <w:t>, Rev 3</w:t>
          </w:r>
        </w:p>
      </w:tc>
    </w:tr>
  </w:tbl>
  <w:p w14:paraId="35690739" w14:textId="77777777" w:rsidR="00A11CBC" w:rsidRDefault="00A11CBC" w:rsidP="005A68B0"/>
  <w:p w14:paraId="1946DD31" w14:textId="77777777" w:rsidR="00A11CBC" w:rsidRPr="005A68B0" w:rsidRDefault="00A11CBC" w:rsidP="005A68B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1A694" w14:textId="3191CEA0" w:rsidR="00A11CBC" w:rsidRDefault="00A11CBC">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E419CA">
      <w:rPr>
        <w:noProof/>
      </w:rPr>
      <w:t>16</w:t>
    </w:r>
    <w:r>
      <w:fldChar w:fldCharType="end"/>
    </w:r>
  </w:p>
  <w:tbl>
    <w:tblPr>
      <w:tblW w:w="7200" w:type="dxa"/>
      <w:tblInd w:w="-227" w:type="dxa"/>
      <w:tblLayout w:type="fixed"/>
      <w:tblLook w:val="01E0" w:firstRow="1" w:lastRow="1" w:firstColumn="1" w:lastColumn="1" w:noHBand="0" w:noVBand="0"/>
    </w:tblPr>
    <w:tblGrid>
      <w:gridCol w:w="7200"/>
    </w:tblGrid>
    <w:tr w:rsidR="00A11CBC" w14:paraId="6F3F6167" w14:textId="77777777">
      <w:tc>
        <w:tcPr>
          <w:tcW w:w="7200" w:type="dxa"/>
        </w:tcPr>
        <w:p w14:paraId="13316FC8" w14:textId="77777777" w:rsidR="00A04B68" w:rsidRPr="008052B4" w:rsidRDefault="00A04B68" w:rsidP="00A04B68">
          <w:pPr>
            <w:pStyle w:val="Footer"/>
          </w:pPr>
          <w:r>
            <w:t xml:space="preserve">Questions or feedback? See something missing or that you want added? Let Microsoft know at </w:t>
          </w:r>
          <w:r w:rsidRPr="00657C67">
            <w:t>http://aka.ms/deploymentplanfeedback</w:t>
          </w:r>
        </w:p>
        <w:p w14:paraId="4D3116AA" w14:textId="09AEC11C" w:rsidR="00A11CBC" w:rsidRDefault="00A11CBC" w:rsidP="00A04B68">
          <w:pPr>
            <w:pStyle w:val="Footer"/>
          </w:pPr>
        </w:p>
      </w:tc>
    </w:tr>
  </w:tbl>
  <w:p w14:paraId="6D88B0F7" w14:textId="77777777" w:rsidR="00A11CBC" w:rsidRDefault="00A11C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CD0FC1" w14:textId="77777777" w:rsidR="004C460F" w:rsidRDefault="004C460F">
      <w:pPr>
        <w:spacing w:after="0" w:line="240" w:lineRule="auto"/>
      </w:pPr>
      <w:r>
        <w:separator/>
      </w:r>
    </w:p>
  </w:footnote>
  <w:footnote w:type="continuationSeparator" w:id="0">
    <w:p w14:paraId="2831C289" w14:textId="77777777" w:rsidR="004C460F" w:rsidRDefault="004C460F">
      <w:pPr>
        <w:spacing w:after="0" w:line="240" w:lineRule="auto"/>
      </w:pPr>
      <w:r>
        <w:continuationSeparator/>
      </w:r>
    </w:p>
  </w:footnote>
  <w:footnote w:type="continuationNotice" w:id="1">
    <w:p w14:paraId="73F00199" w14:textId="77777777" w:rsidR="004C460F" w:rsidRDefault="004C460F">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CCB56" w14:textId="77777777" w:rsidR="00775560" w:rsidRDefault="007755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A0778" w14:textId="77777777" w:rsidR="00A11CBC" w:rsidRDefault="00A11CBC">
    <w:pPr>
      <w:pStyle w:val="Header"/>
    </w:pPr>
    <w:r>
      <w:rPr>
        <w:noProof/>
      </w:rPr>
      <w:drawing>
        <wp:inline distT="0" distB="0" distL="0" distR="0" wp14:anchorId="2955483B" wp14:editId="47C0BB00">
          <wp:extent cx="914400" cy="19494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fldSimple w:instr=" DOCPROPERTY  Customer ">
      <w:r>
        <w:t>&lt;Update Customer Name in Doc Properties&gt;</w:t>
      </w:r>
    </w:fldSimple>
  </w:p>
  <w:p w14:paraId="7FCD4D3F" w14:textId="77777777" w:rsidR="00A11CBC" w:rsidRDefault="00A11C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66D6F" w14:textId="77777777" w:rsidR="00775560" w:rsidRDefault="007755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C4D70" w14:textId="77777777" w:rsidR="00A11CBC" w:rsidRDefault="00A11CBC">
    <w:pPr>
      <w:pStyle w:val="Header"/>
    </w:pPr>
    <w:r>
      <w:rPr>
        <w:noProof/>
      </w:rPr>
      <w:drawing>
        <wp:inline distT="0" distB="0" distL="0" distR="0" wp14:anchorId="47D2D859" wp14:editId="7EC2B701">
          <wp:extent cx="914400" cy="19494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rsidRPr="00DC1322">
      <w:fldChar w:fldCharType="begin" w:fldLock="1"/>
    </w:r>
    <w:r w:rsidRPr="00DC1322">
      <w:instrText xml:space="preserve"> IF </w:instrText>
    </w:r>
    <w:r w:rsidR="004C460F">
      <w:fldChar w:fldCharType="begin" w:fldLock="1"/>
    </w:r>
    <w:r w:rsidR="004C460F">
      <w:instrText xml:space="preserve"> DOCPROPERTY  Confidential  \* MERGEFORMAT </w:instrText>
    </w:r>
    <w:r w:rsidR="004C460F">
      <w:fldChar w:fldCharType="separate"/>
    </w:r>
    <w:r w:rsidRPr="00DC1322">
      <w:instrText>0</w:instrText>
    </w:r>
    <w:r w:rsidR="004C460F">
      <w:fldChar w:fldCharType="end"/>
    </w:r>
    <w:r w:rsidRPr="00DC1322">
      <w:instrText xml:space="preserve"> = 0 "Prepared for " "" \* MERGEFORMAT </w:instrText>
    </w:r>
    <w:r w:rsidRPr="00DC1322">
      <w:fldChar w:fldCharType="separate"/>
    </w:r>
    <w:r w:rsidRPr="00DC1322">
      <w:t xml:space="preserve">Prepared for </w:t>
    </w:r>
    <w:r w:rsidRPr="00DC1322">
      <w:fldChar w:fldCharType="end"/>
    </w:r>
    <w:fldSimple w:instr=" DOCPROPERTY  Customer ">
      <w:r>
        <w:t>update [Customer] in Doc Properties</w:t>
      </w:r>
    </w:fldSimple>
  </w:p>
  <w:p w14:paraId="42C37B88" w14:textId="77777777" w:rsidR="00A11CBC" w:rsidRDefault="00A11CB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530A7" w14:textId="77777777" w:rsidR="00A11CBC" w:rsidRDefault="00A11CBC">
    <w:pPr>
      <w:pStyle w:val="Header"/>
    </w:pPr>
    <w:r>
      <w:rPr>
        <w:noProof/>
      </w:rPr>
      <w:drawing>
        <wp:inline distT="0" distB="0" distL="0" distR="0" wp14:anchorId="0EF3980E" wp14:editId="321CF9C6">
          <wp:extent cx="914400" cy="1949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fldSimple w:instr=" DOCPROPERTY  Customer ">
      <w:r>
        <w:t>Joint Regional Intelligence Center</w:t>
      </w:r>
    </w:fldSimple>
  </w:p>
  <w:p w14:paraId="7F685E97" w14:textId="77777777" w:rsidR="00A11CBC" w:rsidRDefault="00A11CBC">
    <w:pPr>
      <w:pStyle w:val="Header"/>
    </w:pPr>
  </w:p>
  <w:p w14:paraId="6201C495" w14:textId="77777777" w:rsidR="00A11CBC" w:rsidRDefault="00A11C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B4BC42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262236F"/>
    <w:multiLevelType w:val="hybridMultilevel"/>
    <w:tmpl w:val="44863E7A"/>
    <w:lvl w:ilvl="0" w:tplc="0409000F">
      <w:start w:val="1"/>
      <w:numFmt w:val="decimal"/>
      <w:lvlText w:val="%1."/>
      <w:lvlJc w:val="left"/>
      <w:pPr>
        <w:ind w:left="720" w:hanging="360"/>
      </w:pPr>
    </w:lvl>
    <w:lvl w:ilvl="1" w:tplc="04090001">
      <w:start w:val="1"/>
      <w:numFmt w:val="bullet"/>
      <w:lvlText w:val=""/>
      <w:lvlJc w:val="left"/>
      <w:pPr>
        <w:ind w:left="1710" w:hanging="360"/>
      </w:pPr>
      <w:rPr>
        <w:rFonts w:ascii="Symbol" w:hAnsi="Symbol"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066E53BC"/>
    <w:multiLevelType w:val="hybridMultilevel"/>
    <w:tmpl w:val="4B289832"/>
    <w:lvl w:ilvl="0" w:tplc="08090019">
      <w:start w:val="1"/>
      <w:numFmt w:val="lowerLetter"/>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3" w15:restartNumberingAfterBreak="0">
    <w:nsid w:val="0CA70B5E"/>
    <w:multiLevelType w:val="multilevel"/>
    <w:tmpl w:val="98382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460842"/>
    <w:multiLevelType w:val="hybridMultilevel"/>
    <w:tmpl w:val="4BBCBAD8"/>
    <w:lvl w:ilvl="0" w:tplc="907A1E1A">
      <w:start w:val="1"/>
      <w:numFmt w:val="bullet"/>
      <w:pStyle w:val="Bullet1"/>
      <w:lvlText w:val=""/>
      <w:lvlJc w:val="left"/>
      <w:pPr>
        <w:ind w:left="792" w:hanging="360"/>
      </w:pPr>
      <w:rPr>
        <w:rFonts w:ascii="Symbol" w:hAnsi="Symbol" w:hint="default"/>
        <w:color w:val="auto"/>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4ED7CC4"/>
    <w:multiLevelType w:val="multilevel"/>
    <w:tmpl w:val="7E4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451C6B"/>
    <w:multiLevelType w:val="multilevel"/>
    <w:tmpl w:val="34A624D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9D41635"/>
    <w:multiLevelType w:val="multilevel"/>
    <w:tmpl w:val="62E08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BD4CDD"/>
    <w:multiLevelType w:val="multilevel"/>
    <w:tmpl w:val="18FCB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E16C4E"/>
    <w:multiLevelType w:val="multilevel"/>
    <w:tmpl w:val="94AAB48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egoe UI" w:eastAsiaTheme="minorEastAsia" w:hAnsi="Segoe UI" w:cs="Segoe UI"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5C5649"/>
    <w:multiLevelType w:val="hybridMultilevel"/>
    <w:tmpl w:val="FC8C2CB8"/>
    <w:lvl w:ilvl="0" w:tplc="9314D262">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6D16E4"/>
    <w:multiLevelType w:val="hybridMultilevel"/>
    <w:tmpl w:val="DB8AD68A"/>
    <w:lvl w:ilvl="0" w:tplc="9314D262">
      <w:numFmt w:val="bullet"/>
      <w:lvlText w:val="-"/>
      <w:lvlJc w:val="left"/>
      <w:pPr>
        <w:ind w:left="1440" w:hanging="360"/>
      </w:pPr>
      <w:rPr>
        <w:rFonts w:ascii="Segoe UI" w:eastAsiaTheme="minorEastAsia" w:hAnsi="Segoe UI" w:cs="Segoe U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233D0CF7"/>
    <w:multiLevelType w:val="hybridMultilevel"/>
    <w:tmpl w:val="3A3C89C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B87FAB"/>
    <w:multiLevelType w:val="multilevel"/>
    <w:tmpl w:val="815E809A"/>
    <w:lvl w:ilvl="0">
      <w:start w:val="1"/>
      <w:numFmt w:val="bullet"/>
      <w:pStyle w:val="List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4" w15:restartNumberingAfterBreak="0">
    <w:nsid w:val="26F945F5"/>
    <w:multiLevelType w:val="hybridMultilevel"/>
    <w:tmpl w:val="394687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C86194"/>
    <w:multiLevelType w:val="multilevel"/>
    <w:tmpl w:val="63E83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725E9C"/>
    <w:multiLevelType w:val="hybridMultilevel"/>
    <w:tmpl w:val="7E7A9596"/>
    <w:lvl w:ilvl="0" w:tplc="08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E610913"/>
    <w:multiLevelType w:val="multilevel"/>
    <w:tmpl w:val="A29EE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F97753D"/>
    <w:multiLevelType w:val="multilevel"/>
    <w:tmpl w:val="E47E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822FA1"/>
    <w:multiLevelType w:val="hybridMultilevel"/>
    <w:tmpl w:val="D018BA94"/>
    <w:lvl w:ilvl="0" w:tplc="0409000F">
      <w:start w:val="1"/>
      <w:numFmt w:val="decimal"/>
      <w:lvlText w:val="%1."/>
      <w:lvlJc w:val="left"/>
      <w:pPr>
        <w:ind w:left="720" w:hanging="360"/>
      </w:pPr>
    </w:lvl>
    <w:lvl w:ilvl="1" w:tplc="04090001">
      <w:start w:val="1"/>
      <w:numFmt w:val="bullet"/>
      <w:lvlText w:val=""/>
      <w:lvlJc w:val="left"/>
      <w:pPr>
        <w:ind w:left="1710" w:hanging="360"/>
      </w:pPr>
      <w:rPr>
        <w:rFonts w:ascii="Symbol" w:hAnsi="Symbol"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15:restartNumberingAfterBreak="0">
    <w:nsid w:val="37D06201"/>
    <w:multiLevelType w:val="hybridMultilevel"/>
    <w:tmpl w:val="0D1A0826"/>
    <w:lvl w:ilvl="0" w:tplc="E1528F8A">
      <w:start w:val="1"/>
      <w:numFmt w:val="decimal"/>
      <w:pStyle w:val="Step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4F81BD" w:themeColor="accent1"/>
        <w:sz w:val="20"/>
        <w:szCs w:val="20"/>
      </w:rPr>
    </w:lvl>
    <w:lvl w:ilvl="2">
      <w:start w:val="1"/>
      <w:numFmt w:val="bullet"/>
      <w:lvlText w:val=""/>
      <w:lvlJc w:val="left"/>
      <w:pPr>
        <w:tabs>
          <w:tab w:val="num" w:pos="2160"/>
        </w:tabs>
        <w:ind w:left="2160" w:hanging="360"/>
      </w:pPr>
      <w:rPr>
        <w:rFonts w:ascii="Wingdings" w:hAnsi="Wingdings"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3" w15:restartNumberingAfterBreak="0">
    <w:nsid w:val="42033B4F"/>
    <w:multiLevelType w:val="hybridMultilevel"/>
    <w:tmpl w:val="E7F40CAA"/>
    <w:lvl w:ilvl="0" w:tplc="08090019">
      <w:start w:val="1"/>
      <w:numFmt w:val="lowerLetter"/>
      <w:lvlText w:val="%1."/>
      <w:lvlJc w:val="left"/>
      <w:pPr>
        <w:ind w:left="450" w:hanging="360"/>
      </w:p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4" w15:restartNumberingAfterBreak="0">
    <w:nsid w:val="42422B5C"/>
    <w:multiLevelType w:val="multilevel"/>
    <w:tmpl w:val="8F4E0B96"/>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5" w15:restartNumberingAfterBreak="0">
    <w:nsid w:val="45A7546C"/>
    <w:multiLevelType w:val="hybridMultilevel"/>
    <w:tmpl w:val="138E93E8"/>
    <w:lvl w:ilvl="0" w:tplc="91C4897E">
      <w:start w:val="1"/>
      <w:numFmt w:val="decimal"/>
      <w:lvlText w:val="%1)"/>
      <w:lvlJc w:val="left"/>
      <w:pPr>
        <w:ind w:left="1440" w:hanging="360"/>
      </w:pPr>
      <w:rPr>
        <w:rFonts w:hint="default"/>
      </w:rPr>
    </w:lvl>
    <w:lvl w:ilvl="1" w:tplc="08090019">
      <w:start w:val="1"/>
      <w:numFmt w:val="lowerLetter"/>
      <w:lvlText w:val="%2."/>
      <w:lvlJc w:val="left"/>
      <w:pPr>
        <w:ind w:left="450" w:hanging="360"/>
      </w:pPr>
    </w:lvl>
    <w:lvl w:ilvl="2" w:tplc="9314D262">
      <w:numFmt w:val="bullet"/>
      <w:lvlText w:val="-"/>
      <w:lvlJc w:val="left"/>
      <w:pPr>
        <w:ind w:left="3060" w:hanging="360"/>
      </w:pPr>
      <w:rPr>
        <w:rFonts w:ascii="Segoe UI" w:eastAsiaTheme="minorEastAsia" w:hAnsi="Segoe UI" w:cs="Segoe UI" w:hint="default"/>
      </w:r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46155CD9"/>
    <w:multiLevelType w:val="hybridMultilevel"/>
    <w:tmpl w:val="59DA89BA"/>
    <w:lvl w:ilvl="0" w:tplc="9314D262">
      <w:numFmt w:val="bullet"/>
      <w:lvlText w:val="-"/>
      <w:lvlJc w:val="left"/>
      <w:pPr>
        <w:ind w:left="720" w:hanging="360"/>
      </w:pPr>
      <w:rPr>
        <w:rFonts w:ascii="Segoe UI" w:eastAsiaTheme="minorEastAsia"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8" w15:restartNumberingAfterBreak="0">
    <w:nsid w:val="497F53E0"/>
    <w:multiLevelType w:val="multilevel"/>
    <w:tmpl w:val="103AC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DC42EC"/>
    <w:multiLevelType w:val="multilevel"/>
    <w:tmpl w:val="382C7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763E98"/>
    <w:multiLevelType w:val="multilevel"/>
    <w:tmpl w:val="38A6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EC0F78"/>
    <w:multiLevelType w:val="multilevel"/>
    <w:tmpl w:val="63A8B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7F25299"/>
    <w:multiLevelType w:val="hybridMultilevel"/>
    <w:tmpl w:val="AC6AF0A0"/>
    <w:lvl w:ilvl="0" w:tplc="0409000F">
      <w:start w:val="1"/>
      <w:numFmt w:val="decimal"/>
      <w:lvlText w:val="%1."/>
      <w:lvlJc w:val="left"/>
      <w:pPr>
        <w:ind w:left="720" w:hanging="360"/>
      </w:p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4"/>
  </w:num>
  <w:num w:numId="2">
    <w:abstractNumId w:val="15"/>
  </w:num>
  <w:num w:numId="3">
    <w:abstractNumId w:val="24"/>
  </w:num>
  <w:num w:numId="4">
    <w:abstractNumId w:val="13"/>
  </w:num>
  <w:num w:numId="5">
    <w:abstractNumId w:val="27"/>
  </w:num>
  <w:num w:numId="6">
    <w:abstractNumId w:val="32"/>
  </w:num>
  <w:num w:numId="7">
    <w:abstractNumId w:val="6"/>
  </w:num>
  <w:num w:numId="8">
    <w:abstractNumId w:val="32"/>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9">
    <w:abstractNumId w:val="21"/>
  </w:num>
  <w:num w:numId="10">
    <w:abstractNumId w:val="22"/>
  </w:num>
  <w:num w:numId="11">
    <w:abstractNumId w:val="0"/>
  </w:num>
  <w:num w:numId="12">
    <w:abstractNumId w:val="30"/>
  </w:num>
  <w:num w:numId="13">
    <w:abstractNumId w:val="25"/>
  </w:num>
  <w:num w:numId="14">
    <w:abstractNumId w:val="14"/>
  </w:num>
  <w:num w:numId="15">
    <w:abstractNumId w:val="33"/>
  </w:num>
  <w:num w:numId="16">
    <w:abstractNumId w:val="1"/>
  </w:num>
  <w:num w:numId="17">
    <w:abstractNumId w:val="20"/>
  </w:num>
  <w:num w:numId="18">
    <w:abstractNumId w:val="31"/>
  </w:num>
  <w:num w:numId="19">
    <w:abstractNumId w:val="19"/>
  </w:num>
  <w:num w:numId="20">
    <w:abstractNumId w:val="12"/>
  </w:num>
  <w:num w:numId="21">
    <w:abstractNumId w:val="23"/>
  </w:num>
  <w:num w:numId="22">
    <w:abstractNumId w:val="2"/>
  </w:num>
  <w:num w:numId="23">
    <w:abstractNumId w:val="11"/>
  </w:num>
  <w:num w:numId="24">
    <w:abstractNumId w:val="17"/>
  </w:num>
  <w:num w:numId="25">
    <w:abstractNumId w:val="10"/>
  </w:num>
  <w:num w:numId="26">
    <w:abstractNumId w:val="26"/>
  </w:num>
  <w:num w:numId="27">
    <w:abstractNumId w:val="29"/>
  </w:num>
  <w:num w:numId="28">
    <w:abstractNumId w:val="3"/>
  </w:num>
  <w:num w:numId="29">
    <w:abstractNumId w:val="5"/>
  </w:num>
  <w:num w:numId="30">
    <w:abstractNumId w:val="7"/>
  </w:num>
  <w:num w:numId="31">
    <w:abstractNumId w:val="16"/>
  </w:num>
  <w:num w:numId="32">
    <w:abstractNumId w:val="16"/>
    <w:lvlOverride w:ilvl="1">
      <w:lvl w:ilvl="1">
        <w:numFmt w:val="bullet"/>
        <w:lvlText w:val=""/>
        <w:lvlJc w:val="left"/>
        <w:pPr>
          <w:tabs>
            <w:tab w:val="num" w:pos="1440"/>
          </w:tabs>
          <w:ind w:left="1440" w:hanging="360"/>
        </w:pPr>
        <w:rPr>
          <w:rFonts w:ascii="Symbol" w:hAnsi="Symbol" w:hint="default"/>
          <w:sz w:val="20"/>
        </w:rPr>
      </w:lvl>
    </w:lvlOverride>
  </w:num>
  <w:num w:numId="33">
    <w:abstractNumId w:val="16"/>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34">
    <w:abstractNumId w:val="8"/>
  </w:num>
  <w:num w:numId="35">
    <w:abstractNumId w:val="28"/>
  </w:num>
  <w:num w:numId="36">
    <w:abstractNumId w:val="9"/>
  </w:num>
  <w:num w:numId="37">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trackRevisions/>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C9C"/>
    <w:rsid w:val="0000178B"/>
    <w:rsid w:val="000029AB"/>
    <w:rsid w:val="00003122"/>
    <w:rsid w:val="0000322E"/>
    <w:rsid w:val="00004A6D"/>
    <w:rsid w:val="00005CBA"/>
    <w:rsid w:val="00006ACF"/>
    <w:rsid w:val="00007005"/>
    <w:rsid w:val="00007021"/>
    <w:rsid w:val="000074C1"/>
    <w:rsid w:val="00007CB2"/>
    <w:rsid w:val="000128FB"/>
    <w:rsid w:val="000176EB"/>
    <w:rsid w:val="00022C72"/>
    <w:rsid w:val="00022DF3"/>
    <w:rsid w:val="00024854"/>
    <w:rsid w:val="000257CC"/>
    <w:rsid w:val="0002641F"/>
    <w:rsid w:val="00026EA9"/>
    <w:rsid w:val="00027470"/>
    <w:rsid w:val="00030782"/>
    <w:rsid w:val="00031176"/>
    <w:rsid w:val="00032171"/>
    <w:rsid w:val="000322C2"/>
    <w:rsid w:val="000361CF"/>
    <w:rsid w:val="00036BB9"/>
    <w:rsid w:val="000403F8"/>
    <w:rsid w:val="00040831"/>
    <w:rsid w:val="00041160"/>
    <w:rsid w:val="000416BE"/>
    <w:rsid w:val="00043B5F"/>
    <w:rsid w:val="000449AA"/>
    <w:rsid w:val="00047378"/>
    <w:rsid w:val="000473F4"/>
    <w:rsid w:val="00051692"/>
    <w:rsid w:val="00051DC7"/>
    <w:rsid w:val="00052DEB"/>
    <w:rsid w:val="0005645D"/>
    <w:rsid w:val="000623F8"/>
    <w:rsid w:val="00066894"/>
    <w:rsid w:val="0006721B"/>
    <w:rsid w:val="000679CE"/>
    <w:rsid w:val="000748E6"/>
    <w:rsid w:val="0008010E"/>
    <w:rsid w:val="0008065D"/>
    <w:rsid w:val="00080E12"/>
    <w:rsid w:val="000827D9"/>
    <w:rsid w:val="000835E1"/>
    <w:rsid w:val="0008364E"/>
    <w:rsid w:val="00086B90"/>
    <w:rsid w:val="00090B60"/>
    <w:rsid w:val="00090C44"/>
    <w:rsid w:val="00091809"/>
    <w:rsid w:val="000941B0"/>
    <w:rsid w:val="00096654"/>
    <w:rsid w:val="00097B7A"/>
    <w:rsid w:val="000A0FC6"/>
    <w:rsid w:val="000A15FD"/>
    <w:rsid w:val="000A269B"/>
    <w:rsid w:val="000A3B5B"/>
    <w:rsid w:val="000A3C31"/>
    <w:rsid w:val="000A3C82"/>
    <w:rsid w:val="000A6270"/>
    <w:rsid w:val="000A66FC"/>
    <w:rsid w:val="000A6EAE"/>
    <w:rsid w:val="000A70BF"/>
    <w:rsid w:val="000B00AF"/>
    <w:rsid w:val="000B09FD"/>
    <w:rsid w:val="000B1487"/>
    <w:rsid w:val="000B2717"/>
    <w:rsid w:val="000B329D"/>
    <w:rsid w:val="000B374E"/>
    <w:rsid w:val="000B395E"/>
    <w:rsid w:val="000B47F6"/>
    <w:rsid w:val="000B5E71"/>
    <w:rsid w:val="000B5FB8"/>
    <w:rsid w:val="000B67AC"/>
    <w:rsid w:val="000B7AA4"/>
    <w:rsid w:val="000C066E"/>
    <w:rsid w:val="000C0AED"/>
    <w:rsid w:val="000C20B3"/>
    <w:rsid w:val="000C25B8"/>
    <w:rsid w:val="000C333D"/>
    <w:rsid w:val="000C592F"/>
    <w:rsid w:val="000C6445"/>
    <w:rsid w:val="000C690F"/>
    <w:rsid w:val="000C7468"/>
    <w:rsid w:val="000D098A"/>
    <w:rsid w:val="000D0F50"/>
    <w:rsid w:val="000D11A6"/>
    <w:rsid w:val="000D1C7A"/>
    <w:rsid w:val="000D33EF"/>
    <w:rsid w:val="000D36C4"/>
    <w:rsid w:val="000D4032"/>
    <w:rsid w:val="000D4A8B"/>
    <w:rsid w:val="000D5724"/>
    <w:rsid w:val="000D6CB6"/>
    <w:rsid w:val="000E194E"/>
    <w:rsid w:val="000E3B3B"/>
    <w:rsid w:val="000E4401"/>
    <w:rsid w:val="000E4E62"/>
    <w:rsid w:val="000E77D3"/>
    <w:rsid w:val="000F1788"/>
    <w:rsid w:val="000F2687"/>
    <w:rsid w:val="000F387B"/>
    <w:rsid w:val="000F64C5"/>
    <w:rsid w:val="000F6746"/>
    <w:rsid w:val="00106C64"/>
    <w:rsid w:val="00113131"/>
    <w:rsid w:val="00113855"/>
    <w:rsid w:val="00122188"/>
    <w:rsid w:val="00122622"/>
    <w:rsid w:val="00130922"/>
    <w:rsid w:val="00130BB4"/>
    <w:rsid w:val="00131590"/>
    <w:rsid w:val="00131CED"/>
    <w:rsid w:val="001321FA"/>
    <w:rsid w:val="0013220E"/>
    <w:rsid w:val="00133783"/>
    <w:rsid w:val="00134E60"/>
    <w:rsid w:val="001370D7"/>
    <w:rsid w:val="001400F1"/>
    <w:rsid w:val="00140FAE"/>
    <w:rsid w:val="00141019"/>
    <w:rsid w:val="00141BA0"/>
    <w:rsid w:val="00142151"/>
    <w:rsid w:val="00142F73"/>
    <w:rsid w:val="00145A0C"/>
    <w:rsid w:val="00146024"/>
    <w:rsid w:val="001466A3"/>
    <w:rsid w:val="001470B3"/>
    <w:rsid w:val="00147C9E"/>
    <w:rsid w:val="00147CF1"/>
    <w:rsid w:val="00150D0C"/>
    <w:rsid w:val="0015381F"/>
    <w:rsid w:val="0015486F"/>
    <w:rsid w:val="001550A9"/>
    <w:rsid w:val="00156D19"/>
    <w:rsid w:val="00156E71"/>
    <w:rsid w:val="00160CE6"/>
    <w:rsid w:val="0016345C"/>
    <w:rsid w:val="0016382A"/>
    <w:rsid w:val="00165D69"/>
    <w:rsid w:val="00170133"/>
    <w:rsid w:val="00170346"/>
    <w:rsid w:val="00170B31"/>
    <w:rsid w:val="00171531"/>
    <w:rsid w:val="001723F1"/>
    <w:rsid w:val="00175456"/>
    <w:rsid w:val="00175790"/>
    <w:rsid w:val="0017652A"/>
    <w:rsid w:val="0017776A"/>
    <w:rsid w:val="00177957"/>
    <w:rsid w:val="001800B6"/>
    <w:rsid w:val="00180F18"/>
    <w:rsid w:val="00182FB1"/>
    <w:rsid w:val="0018461E"/>
    <w:rsid w:val="00186095"/>
    <w:rsid w:val="00186F6F"/>
    <w:rsid w:val="001877BB"/>
    <w:rsid w:val="00187C8C"/>
    <w:rsid w:val="00193F8B"/>
    <w:rsid w:val="00194558"/>
    <w:rsid w:val="00194B65"/>
    <w:rsid w:val="001A0864"/>
    <w:rsid w:val="001A101C"/>
    <w:rsid w:val="001A4319"/>
    <w:rsid w:val="001A5A28"/>
    <w:rsid w:val="001A6D4C"/>
    <w:rsid w:val="001B3BA4"/>
    <w:rsid w:val="001B3E21"/>
    <w:rsid w:val="001B441A"/>
    <w:rsid w:val="001B4A5F"/>
    <w:rsid w:val="001B4AC7"/>
    <w:rsid w:val="001B5997"/>
    <w:rsid w:val="001B7D89"/>
    <w:rsid w:val="001C2213"/>
    <w:rsid w:val="001C23D5"/>
    <w:rsid w:val="001C3077"/>
    <w:rsid w:val="001C4A52"/>
    <w:rsid w:val="001C50DB"/>
    <w:rsid w:val="001C5242"/>
    <w:rsid w:val="001C63E5"/>
    <w:rsid w:val="001C66FB"/>
    <w:rsid w:val="001D0B8C"/>
    <w:rsid w:val="001D127A"/>
    <w:rsid w:val="001D29FC"/>
    <w:rsid w:val="001D4AD7"/>
    <w:rsid w:val="001D5525"/>
    <w:rsid w:val="001D55AC"/>
    <w:rsid w:val="001E0412"/>
    <w:rsid w:val="001E4432"/>
    <w:rsid w:val="001E585C"/>
    <w:rsid w:val="001E5CDD"/>
    <w:rsid w:val="001E6062"/>
    <w:rsid w:val="001E7D00"/>
    <w:rsid w:val="001F1FA3"/>
    <w:rsid w:val="001F3C41"/>
    <w:rsid w:val="001F6E33"/>
    <w:rsid w:val="001F7844"/>
    <w:rsid w:val="00200291"/>
    <w:rsid w:val="00201DB8"/>
    <w:rsid w:val="00202331"/>
    <w:rsid w:val="002031CB"/>
    <w:rsid w:val="0020428F"/>
    <w:rsid w:val="00206005"/>
    <w:rsid w:val="00207434"/>
    <w:rsid w:val="00207446"/>
    <w:rsid w:val="00210747"/>
    <w:rsid w:val="00210976"/>
    <w:rsid w:val="0021152E"/>
    <w:rsid w:val="00213780"/>
    <w:rsid w:val="002143F6"/>
    <w:rsid w:val="00215B24"/>
    <w:rsid w:val="00216146"/>
    <w:rsid w:val="00222BD0"/>
    <w:rsid w:val="002231A0"/>
    <w:rsid w:val="0022341C"/>
    <w:rsid w:val="00224795"/>
    <w:rsid w:val="00225FB7"/>
    <w:rsid w:val="00226AC0"/>
    <w:rsid w:val="00226D6B"/>
    <w:rsid w:val="00227390"/>
    <w:rsid w:val="00231076"/>
    <w:rsid w:val="002342D4"/>
    <w:rsid w:val="0023481C"/>
    <w:rsid w:val="002354BB"/>
    <w:rsid w:val="002367BD"/>
    <w:rsid w:val="00237795"/>
    <w:rsid w:val="00240404"/>
    <w:rsid w:val="00240F27"/>
    <w:rsid w:val="0024190A"/>
    <w:rsid w:val="00241DC7"/>
    <w:rsid w:val="0024230C"/>
    <w:rsid w:val="00242CBB"/>
    <w:rsid w:val="0024407E"/>
    <w:rsid w:val="00245B20"/>
    <w:rsid w:val="002524B7"/>
    <w:rsid w:val="002527B7"/>
    <w:rsid w:val="00254DC8"/>
    <w:rsid w:val="00261283"/>
    <w:rsid w:val="00263A6B"/>
    <w:rsid w:val="00263E2C"/>
    <w:rsid w:val="00264C95"/>
    <w:rsid w:val="00264F1C"/>
    <w:rsid w:val="00264F2D"/>
    <w:rsid w:val="0026569D"/>
    <w:rsid w:val="00267AA2"/>
    <w:rsid w:val="00270E3C"/>
    <w:rsid w:val="00270FD4"/>
    <w:rsid w:val="002723FF"/>
    <w:rsid w:val="00273974"/>
    <w:rsid w:val="00273AD9"/>
    <w:rsid w:val="00274707"/>
    <w:rsid w:val="00274D1A"/>
    <w:rsid w:val="002752C1"/>
    <w:rsid w:val="0027718D"/>
    <w:rsid w:val="002800AC"/>
    <w:rsid w:val="00280DD4"/>
    <w:rsid w:val="0028228C"/>
    <w:rsid w:val="00282D64"/>
    <w:rsid w:val="0028748A"/>
    <w:rsid w:val="00287ECC"/>
    <w:rsid w:val="00290947"/>
    <w:rsid w:val="00290DCA"/>
    <w:rsid w:val="00290DFC"/>
    <w:rsid w:val="002914FC"/>
    <w:rsid w:val="002937E9"/>
    <w:rsid w:val="00294FFD"/>
    <w:rsid w:val="002969E2"/>
    <w:rsid w:val="0029784E"/>
    <w:rsid w:val="002A2136"/>
    <w:rsid w:val="002A25F1"/>
    <w:rsid w:val="002A4C99"/>
    <w:rsid w:val="002A5A1C"/>
    <w:rsid w:val="002A63C7"/>
    <w:rsid w:val="002B00C5"/>
    <w:rsid w:val="002B0C78"/>
    <w:rsid w:val="002B0EA6"/>
    <w:rsid w:val="002B1573"/>
    <w:rsid w:val="002B19F8"/>
    <w:rsid w:val="002B3037"/>
    <w:rsid w:val="002B31F4"/>
    <w:rsid w:val="002B391B"/>
    <w:rsid w:val="002B65F5"/>
    <w:rsid w:val="002C3D01"/>
    <w:rsid w:val="002C52B0"/>
    <w:rsid w:val="002C68EC"/>
    <w:rsid w:val="002C692D"/>
    <w:rsid w:val="002C6B42"/>
    <w:rsid w:val="002D2116"/>
    <w:rsid w:val="002D2D6C"/>
    <w:rsid w:val="002D2D85"/>
    <w:rsid w:val="002D3AA3"/>
    <w:rsid w:val="002D3E5E"/>
    <w:rsid w:val="002D650F"/>
    <w:rsid w:val="002D66C9"/>
    <w:rsid w:val="002D7AFC"/>
    <w:rsid w:val="002E091C"/>
    <w:rsid w:val="002E1991"/>
    <w:rsid w:val="002E1F31"/>
    <w:rsid w:val="002E29B6"/>
    <w:rsid w:val="002E316C"/>
    <w:rsid w:val="002E36E3"/>
    <w:rsid w:val="002E4483"/>
    <w:rsid w:val="002F08A9"/>
    <w:rsid w:val="002F0A3D"/>
    <w:rsid w:val="002F3A37"/>
    <w:rsid w:val="002F41F0"/>
    <w:rsid w:val="002F609D"/>
    <w:rsid w:val="002F7489"/>
    <w:rsid w:val="003019D9"/>
    <w:rsid w:val="00306906"/>
    <w:rsid w:val="00306C0B"/>
    <w:rsid w:val="003112E3"/>
    <w:rsid w:val="00311BE5"/>
    <w:rsid w:val="00312020"/>
    <w:rsid w:val="00312468"/>
    <w:rsid w:val="00313AC8"/>
    <w:rsid w:val="00314FCD"/>
    <w:rsid w:val="00315C8E"/>
    <w:rsid w:val="00317E59"/>
    <w:rsid w:val="003207B6"/>
    <w:rsid w:val="00320F0E"/>
    <w:rsid w:val="00321CF8"/>
    <w:rsid w:val="00322400"/>
    <w:rsid w:val="00322AD2"/>
    <w:rsid w:val="00323282"/>
    <w:rsid w:val="0032364E"/>
    <w:rsid w:val="00324923"/>
    <w:rsid w:val="00326151"/>
    <w:rsid w:val="00330A70"/>
    <w:rsid w:val="0033565F"/>
    <w:rsid w:val="003404D5"/>
    <w:rsid w:val="00341D35"/>
    <w:rsid w:val="00342676"/>
    <w:rsid w:val="00343C64"/>
    <w:rsid w:val="00344A58"/>
    <w:rsid w:val="00345E5C"/>
    <w:rsid w:val="00346876"/>
    <w:rsid w:val="00347C5A"/>
    <w:rsid w:val="00350CCE"/>
    <w:rsid w:val="003543EF"/>
    <w:rsid w:val="00357BE1"/>
    <w:rsid w:val="00357EF9"/>
    <w:rsid w:val="0036383D"/>
    <w:rsid w:val="003647C7"/>
    <w:rsid w:val="0036522B"/>
    <w:rsid w:val="00365FD8"/>
    <w:rsid w:val="003662B1"/>
    <w:rsid w:val="00366EB7"/>
    <w:rsid w:val="00367747"/>
    <w:rsid w:val="00367A3B"/>
    <w:rsid w:val="00371859"/>
    <w:rsid w:val="00372DCD"/>
    <w:rsid w:val="00373AD6"/>
    <w:rsid w:val="00373C61"/>
    <w:rsid w:val="003742E1"/>
    <w:rsid w:val="00375780"/>
    <w:rsid w:val="00375D10"/>
    <w:rsid w:val="00376451"/>
    <w:rsid w:val="00377A0B"/>
    <w:rsid w:val="003827D5"/>
    <w:rsid w:val="00384727"/>
    <w:rsid w:val="00384C18"/>
    <w:rsid w:val="00384C63"/>
    <w:rsid w:val="003858DF"/>
    <w:rsid w:val="00387EA1"/>
    <w:rsid w:val="003903A2"/>
    <w:rsid w:val="003908AE"/>
    <w:rsid w:val="00391425"/>
    <w:rsid w:val="0039327C"/>
    <w:rsid w:val="00394786"/>
    <w:rsid w:val="00395C2E"/>
    <w:rsid w:val="00396E1B"/>
    <w:rsid w:val="0039700C"/>
    <w:rsid w:val="003A3047"/>
    <w:rsid w:val="003A6646"/>
    <w:rsid w:val="003B5262"/>
    <w:rsid w:val="003B5FFE"/>
    <w:rsid w:val="003B673C"/>
    <w:rsid w:val="003B6C97"/>
    <w:rsid w:val="003B6D76"/>
    <w:rsid w:val="003C21C6"/>
    <w:rsid w:val="003C24EF"/>
    <w:rsid w:val="003C3EAB"/>
    <w:rsid w:val="003C4FAC"/>
    <w:rsid w:val="003C5278"/>
    <w:rsid w:val="003C5D31"/>
    <w:rsid w:val="003C6A46"/>
    <w:rsid w:val="003D08BC"/>
    <w:rsid w:val="003D2BB8"/>
    <w:rsid w:val="003D36BD"/>
    <w:rsid w:val="003D3B91"/>
    <w:rsid w:val="003D5C63"/>
    <w:rsid w:val="003D6384"/>
    <w:rsid w:val="003D74D3"/>
    <w:rsid w:val="003D7B9A"/>
    <w:rsid w:val="003E3314"/>
    <w:rsid w:val="003E520B"/>
    <w:rsid w:val="003E5878"/>
    <w:rsid w:val="003E5DDC"/>
    <w:rsid w:val="003E61A0"/>
    <w:rsid w:val="003E69C9"/>
    <w:rsid w:val="003E75F5"/>
    <w:rsid w:val="003F04D4"/>
    <w:rsid w:val="003F04FE"/>
    <w:rsid w:val="003F1B51"/>
    <w:rsid w:val="003F2342"/>
    <w:rsid w:val="003F47B2"/>
    <w:rsid w:val="003F651D"/>
    <w:rsid w:val="003F6723"/>
    <w:rsid w:val="003F6B89"/>
    <w:rsid w:val="00400B66"/>
    <w:rsid w:val="00404002"/>
    <w:rsid w:val="00404D6E"/>
    <w:rsid w:val="00406356"/>
    <w:rsid w:val="004063E4"/>
    <w:rsid w:val="00407EDD"/>
    <w:rsid w:val="0041063A"/>
    <w:rsid w:val="004138B5"/>
    <w:rsid w:val="004141F0"/>
    <w:rsid w:val="00421510"/>
    <w:rsid w:val="00422845"/>
    <w:rsid w:val="00423D2B"/>
    <w:rsid w:val="004241D3"/>
    <w:rsid w:val="004265FE"/>
    <w:rsid w:val="00426976"/>
    <w:rsid w:val="00426F17"/>
    <w:rsid w:val="0043025E"/>
    <w:rsid w:val="00431052"/>
    <w:rsid w:val="0043193A"/>
    <w:rsid w:val="00433178"/>
    <w:rsid w:val="0043437A"/>
    <w:rsid w:val="00434B16"/>
    <w:rsid w:val="00435349"/>
    <w:rsid w:val="00435759"/>
    <w:rsid w:val="0043633D"/>
    <w:rsid w:val="0043735E"/>
    <w:rsid w:val="004419D2"/>
    <w:rsid w:val="00446081"/>
    <w:rsid w:val="0044660C"/>
    <w:rsid w:val="0045007E"/>
    <w:rsid w:val="00450D2B"/>
    <w:rsid w:val="00451F54"/>
    <w:rsid w:val="004526FF"/>
    <w:rsid w:val="00452764"/>
    <w:rsid w:val="0045287A"/>
    <w:rsid w:val="00454E91"/>
    <w:rsid w:val="00455488"/>
    <w:rsid w:val="004559A7"/>
    <w:rsid w:val="0045618D"/>
    <w:rsid w:val="004575D7"/>
    <w:rsid w:val="004625A3"/>
    <w:rsid w:val="0046321E"/>
    <w:rsid w:val="0046373E"/>
    <w:rsid w:val="00463E0B"/>
    <w:rsid w:val="00465860"/>
    <w:rsid w:val="004670D1"/>
    <w:rsid w:val="00470398"/>
    <w:rsid w:val="00470983"/>
    <w:rsid w:val="004717D4"/>
    <w:rsid w:val="0047287E"/>
    <w:rsid w:val="00473221"/>
    <w:rsid w:val="00473C52"/>
    <w:rsid w:val="00473FA7"/>
    <w:rsid w:val="004743FD"/>
    <w:rsid w:val="00474F1B"/>
    <w:rsid w:val="00483C8D"/>
    <w:rsid w:val="0048430D"/>
    <w:rsid w:val="00484BF1"/>
    <w:rsid w:val="00490D35"/>
    <w:rsid w:val="00491B5F"/>
    <w:rsid w:val="00492F92"/>
    <w:rsid w:val="004938F4"/>
    <w:rsid w:val="00494A8A"/>
    <w:rsid w:val="00495969"/>
    <w:rsid w:val="00495C1E"/>
    <w:rsid w:val="004964AC"/>
    <w:rsid w:val="00496B8F"/>
    <w:rsid w:val="00496D8D"/>
    <w:rsid w:val="004A3591"/>
    <w:rsid w:val="004A3CBE"/>
    <w:rsid w:val="004A3D32"/>
    <w:rsid w:val="004A3E2E"/>
    <w:rsid w:val="004A443E"/>
    <w:rsid w:val="004A5AF4"/>
    <w:rsid w:val="004A5D0D"/>
    <w:rsid w:val="004A795B"/>
    <w:rsid w:val="004B064A"/>
    <w:rsid w:val="004B0870"/>
    <w:rsid w:val="004B13B5"/>
    <w:rsid w:val="004B2306"/>
    <w:rsid w:val="004B3532"/>
    <w:rsid w:val="004B4325"/>
    <w:rsid w:val="004B4C2E"/>
    <w:rsid w:val="004B58E7"/>
    <w:rsid w:val="004C04F5"/>
    <w:rsid w:val="004C0ED8"/>
    <w:rsid w:val="004C0F43"/>
    <w:rsid w:val="004C2226"/>
    <w:rsid w:val="004C37E6"/>
    <w:rsid w:val="004C460F"/>
    <w:rsid w:val="004C4F6B"/>
    <w:rsid w:val="004C6625"/>
    <w:rsid w:val="004D02C6"/>
    <w:rsid w:val="004D03A0"/>
    <w:rsid w:val="004D0E51"/>
    <w:rsid w:val="004D100C"/>
    <w:rsid w:val="004D1421"/>
    <w:rsid w:val="004D51A4"/>
    <w:rsid w:val="004D57AA"/>
    <w:rsid w:val="004D6F83"/>
    <w:rsid w:val="004E1966"/>
    <w:rsid w:val="004E4AA0"/>
    <w:rsid w:val="004E4D08"/>
    <w:rsid w:val="004E4FE2"/>
    <w:rsid w:val="004E51EE"/>
    <w:rsid w:val="004E57C1"/>
    <w:rsid w:val="004F1488"/>
    <w:rsid w:val="004F15F0"/>
    <w:rsid w:val="004F3EEA"/>
    <w:rsid w:val="004F3F6B"/>
    <w:rsid w:val="004F44DB"/>
    <w:rsid w:val="004F52BE"/>
    <w:rsid w:val="004F664F"/>
    <w:rsid w:val="004F6DBA"/>
    <w:rsid w:val="004F74D2"/>
    <w:rsid w:val="0050272B"/>
    <w:rsid w:val="005035EA"/>
    <w:rsid w:val="0050603E"/>
    <w:rsid w:val="00506CFF"/>
    <w:rsid w:val="0050756E"/>
    <w:rsid w:val="00511C8F"/>
    <w:rsid w:val="005122C2"/>
    <w:rsid w:val="005130A0"/>
    <w:rsid w:val="005170C2"/>
    <w:rsid w:val="005176E8"/>
    <w:rsid w:val="00520273"/>
    <w:rsid w:val="00520AB7"/>
    <w:rsid w:val="005216A3"/>
    <w:rsid w:val="00522FAE"/>
    <w:rsid w:val="00525F76"/>
    <w:rsid w:val="00526D92"/>
    <w:rsid w:val="00527479"/>
    <w:rsid w:val="00530FDE"/>
    <w:rsid w:val="005322FD"/>
    <w:rsid w:val="00532521"/>
    <w:rsid w:val="00532D68"/>
    <w:rsid w:val="0053322E"/>
    <w:rsid w:val="0053349F"/>
    <w:rsid w:val="00533C09"/>
    <w:rsid w:val="005350E1"/>
    <w:rsid w:val="0053560B"/>
    <w:rsid w:val="00537D6F"/>
    <w:rsid w:val="005426F6"/>
    <w:rsid w:val="0054433B"/>
    <w:rsid w:val="005471D9"/>
    <w:rsid w:val="005476AB"/>
    <w:rsid w:val="005506B6"/>
    <w:rsid w:val="005513A6"/>
    <w:rsid w:val="005548AD"/>
    <w:rsid w:val="0055490A"/>
    <w:rsid w:val="00555B1A"/>
    <w:rsid w:val="005562EC"/>
    <w:rsid w:val="0055667D"/>
    <w:rsid w:val="00557762"/>
    <w:rsid w:val="005604B1"/>
    <w:rsid w:val="0056156C"/>
    <w:rsid w:val="005628CA"/>
    <w:rsid w:val="00562E63"/>
    <w:rsid w:val="00563969"/>
    <w:rsid w:val="0056401E"/>
    <w:rsid w:val="00564785"/>
    <w:rsid w:val="00564AE1"/>
    <w:rsid w:val="005654E5"/>
    <w:rsid w:val="0056555C"/>
    <w:rsid w:val="0057003D"/>
    <w:rsid w:val="00573042"/>
    <w:rsid w:val="0057557B"/>
    <w:rsid w:val="005762A8"/>
    <w:rsid w:val="00577A69"/>
    <w:rsid w:val="00580233"/>
    <w:rsid w:val="00580935"/>
    <w:rsid w:val="00582BB1"/>
    <w:rsid w:val="00584415"/>
    <w:rsid w:val="00590397"/>
    <w:rsid w:val="005936D8"/>
    <w:rsid w:val="00593D1F"/>
    <w:rsid w:val="00595ADD"/>
    <w:rsid w:val="00596E09"/>
    <w:rsid w:val="00597E49"/>
    <w:rsid w:val="005A1CB6"/>
    <w:rsid w:val="005A2A2A"/>
    <w:rsid w:val="005A3BB8"/>
    <w:rsid w:val="005A4369"/>
    <w:rsid w:val="005A68B0"/>
    <w:rsid w:val="005A68BF"/>
    <w:rsid w:val="005A71A0"/>
    <w:rsid w:val="005A7EE7"/>
    <w:rsid w:val="005B0507"/>
    <w:rsid w:val="005B1F6B"/>
    <w:rsid w:val="005B48CF"/>
    <w:rsid w:val="005B5C90"/>
    <w:rsid w:val="005B6ECB"/>
    <w:rsid w:val="005C0344"/>
    <w:rsid w:val="005C04F8"/>
    <w:rsid w:val="005C13EA"/>
    <w:rsid w:val="005C2516"/>
    <w:rsid w:val="005C2A4C"/>
    <w:rsid w:val="005C46A2"/>
    <w:rsid w:val="005C4DBF"/>
    <w:rsid w:val="005C5A44"/>
    <w:rsid w:val="005D1085"/>
    <w:rsid w:val="005D64C5"/>
    <w:rsid w:val="005D793C"/>
    <w:rsid w:val="005E0250"/>
    <w:rsid w:val="005E0CCD"/>
    <w:rsid w:val="005E1C45"/>
    <w:rsid w:val="005E1CA0"/>
    <w:rsid w:val="005E1E74"/>
    <w:rsid w:val="005E3D05"/>
    <w:rsid w:val="005E497F"/>
    <w:rsid w:val="005E4A5B"/>
    <w:rsid w:val="005E4B64"/>
    <w:rsid w:val="005E61DC"/>
    <w:rsid w:val="005E69F4"/>
    <w:rsid w:val="005F486E"/>
    <w:rsid w:val="005F653C"/>
    <w:rsid w:val="005F7E51"/>
    <w:rsid w:val="00601392"/>
    <w:rsid w:val="006028F5"/>
    <w:rsid w:val="00602FE6"/>
    <w:rsid w:val="00603C7E"/>
    <w:rsid w:val="00605245"/>
    <w:rsid w:val="006056BC"/>
    <w:rsid w:val="006111BD"/>
    <w:rsid w:val="0061175D"/>
    <w:rsid w:val="00614613"/>
    <w:rsid w:val="00615F5A"/>
    <w:rsid w:val="0061681B"/>
    <w:rsid w:val="00616CCA"/>
    <w:rsid w:val="0062015C"/>
    <w:rsid w:val="0062124E"/>
    <w:rsid w:val="0062319F"/>
    <w:rsid w:val="00624163"/>
    <w:rsid w:val="00631D55"/>
    <w:rsid w:val="0063567F"/>
    <w:rsid w:val="006370C5"/>
    <w:rsid w:val="006401BF"/>
    <w:rsid w:val="0064057B"/>
    <w:rsid w:val="00640FF6"/>
    <w:rsid w:val="0064236B"/>
    <w:rsid w:val="00642758"/>
    <w:rsid w:val="00642F10"/>
    <w:rsid w:val="00643F9B"/>
    <w:rsid w:val="00645C54"/>
    <w:rsid w:val="00645EFF"/>
    <w:rsid w:val="006477AA"/>
    <w:rsid w:val="006509AA"/>
    <w:rsid w:val="006515BC"/>
    <w:rsid w:val="006529DA"/>
    <w:rsid w:val="00653433"/>
    <w:rsid w:val="006543AD"/>
    <w:rsid w:val="006608DD"/>
    <w:rsid w:val="00660DDE"/>
    <w:rsid w:val="00661AE6"/>
    <w:rsid w:val="0066301E"/>
    <w:rsid w:val="00666D4D"/>
    <w:rsid w:val="00667AB0"/>
    <w:rsid w:val="00670B75"/>
    <w:rsid w:val="00671C4F"/>
    <w:rsid w:val="006731B0"/>
    <w:rsid w:val="00673A51"/>
    <w:rsid w:val="006741E2"/>
    <w:rsid w:val="006746E1"/>
    <w:rsid w:val="00676A4C"/>
    <w:rsid w:val="006819F6"/>
    <w:rsid w:val="00681C90"/>
    <w:rsid w:val="00682FC1"/>
    <w:rsid w:val="00683154"/>
    <w:rsid w:val="00683998"/>
    <w:rsid w:val="0068437B"/>
    <w:rsid w:val="00684393"/>
    <w:rsid w:val="00685DD6"/>
    <w:rsid w:val="006875AC"/>
    <w:rsid w:val="00690274"/>
    <w:rsid w:val="006907E1"/>
    <w:rsid w:val="00691171"/>
    <w:rsid w:val="0069187C"/>
    <w:rsid w:val="00694497"/>
    <w:rsid w:val="0069545C"/>
    <w:rsid w:val="00696D50"/>
    <w:rsid w:val="00696E15"/>
    <w:rsid w:val="00696F7F"/>
    <w:rsid w:val="00697133"/>
    <w:rsid w:val="006A0D75"/>
    <w:rsid w:val="006A1E48"/>
    <w:rsid w:val="006A2A6B"/>
    <w:rsid w:val="006A2BDD"/>
    <w:rsid w:val="006A3D23"/>
    <w:rsid w:val="006A46F7"/>
    <w:rsid w:val="006A569F"/>
    <w:rsid w:val="006A5A31"/>
    <w:rsid w:val="006A66B0"/>
    <w:rsid w:val="006B0A17"/>
    <w:rsid w:val="006B2070"/>
    <w:rsid w:val="006B3FEC"/>
    <w:rsid w:val="006C631B"/>
    <w:rsid w:val="006C6D85"/>
    <w:rsid w:val="006C7911"/>
    <w:rsid w:val="006D07E5"/>
    <w:rsid w:val="006D1D0B"/>
    <w:rsid w:val="006D2A6A"/>
    <w:rsid w:val="006D2C09"/>
    <w:rsid w:val="006D3C98"/>
    <w:rsid w:val="006D42D7"/>
    <w:rsid w:val="006D591E"/>
    <w:rsid w:val="006D757D"/>
    <w:rsid w:val="006E0F9C"/>
    <w:rsid w:val="006E1E05"/>
    <w:rsid w:val="006E36C9"/>
    <w:rsid w:val="006E6447"/>
    <w:rsid w:val="006E6B14"/>
    <w:rsid w:val="006F40B3"/>
    <w:rsid w:val="006F4B59"/>
    <w:rsid w:val="00703B5B"/>
    <w:rsid w:val="00707902"/>
    <w:rsid w:val="00707BBA"/>
    <w:rsid w:val="007101F6"/>
    <w:rsid w:val="00711B32"/>
    <w:rsid w:val="00712449"/>
    <w:rsid w:val="00714708"/>
    <w:rsid w:val="007154E4"/>
    <w:rsid w:val="007171B5"/>
    <w:rsid w:val="0072359E"/>
    <w:rsid w:val="007240B3"/>
    <w:rsid w:val="00724CD6"/>
    <w:rsid w:val="0073064C"/>
    <w:rsid w:val="0073130C"/>
    <w:rsid w:val="00731597"/>
    <w:rsid w:val="00732472"/>
    <w:rsid w:val="007327D8"/>
    <w:rsid w:val="00732B51"/>
    <w:rsid w:val="00735638"/>
    <w:rsid w:val="00735F75"/>
    <w:rsid w:val="00737B5A"/>
    <w:rsid w:val="007407AC"/>
    <w:rsid w:val="00740C2B"/>
    <w:rsid w:val="007411A6"/>
    <w:rsid w:val="00741AF1"/>
    <w:rsid w:val="00741DA6"/>
    <w:rsid w:val="0074298A"/>
    <w:rsid w:val="00745AD6"/>
    <w:rsid w:val="00745ADB"/>
    <w:rsid w:val="00746685"/>
    <w:rsid w:val="007503C2"/>
    <w:rsid w:val="007516A7"/>
    <w:rsid w:val="00751842"/>
    <w:rsid w:val="00751D76"/>
    <w:rsid w:val="00752312"/>
    <w:rsid w:val="00752DFD"/>
    <w:rsid w:val="00753D8D"/>
    <w:rsid w:val="00754321"/>
    <w:rsid w:val="00757EF5"/>
    <w:rsid w:val="0076019C"/>
    <w:rsid w:val="00760FC0"/>
    <w:rsid w:val="007614EA"/>
    <w:rsid w:val="00762BAC"/>
    <w:rsid w:val="007630C2"/>
    <w:rsid w:val="007631A6"/>
    <w:rsid w:val="00763946"/>
    <w:rsid w:val="00763FBA"/>
    <w:rsid w:val="00764C0A"/>
    <w:rsid w:val="007672E1"/>
    <w:rsid w:val="00767B88"/>
    <w:rsid w:val="007708E8"/>
    <w:rsid w:val="00773A65"/>
    <w:rsid w:val="00775560"/>
    <w:rsid w:val="00775AF9"/>
    <w:rsid w:val="00776AA4"/>
    <w:rsid w:val="00776CEA"/>
    <w:rsid w:val="00780E86"/>
    <w:rsid w:val="00782B73"/>
    <w:rsid w:val="00782EAA"/>
    <w:rsid w:val="00782FE8"/>
    <w:rsid w:val="007869FE"/>
    <w:rsid w:val="00790E79"/>
    <w:rsid w:val="00791AF3"/>
    <w:rsid w:val="00792D70"/>
    <w:rsid w:val="007937DC"/>
    <w:rsid w:val="007941D0"/>
    <w:rsid w:val="007941D6"/>
    <w:rsid w:val="007947DC"/>
    <w:rsid w:val="00795B16"/>
    <w:rsid w:val="00795DD8"/>
    <w:rsid w:val="007979BB"/>
    <w:rsid w:val="007A0A23"/>
    <w:rsid w:val="007A1FA2"/>
    <w:rsid w:val="007A70E1"/>
    <w:rsid w:val="007B0136"/>
    <w:rsid w:val="007B07EE"/>
    <w:rsid w:val="007B1A81"/>
    <w:rsid w:val="007B27B0"/>
    <w:rsid w:val="007B3E1C"/>
    <w:rsid w:val="007B3E64"/>
    <w:rsid w:val="007B542D"/>
    <w:rsid w:val="007B649E"/>
    <w:rsid w:val="007C0373"/>
    <w:rsid w:val="007C0DBC"/>
    <w:rsid w:val="007C1212"/>
    <w:rsid w:val="007C1FC7"/>
    <w:rsid w:val="007C3436"/>
    <w:rsid w:val="007C75D6"/>
    <w:rsid w:val="007D00CC"/>
    <w:rsid w:val="007D274F"/>
    <w:rsid w:val="007D4D46"/>
    <w:rsid w:val="007D533A"/>
    <w:rsid w:val="007D6FBB"/>
    <w:rsid w:val="007E23F0"/>
    <w:rsid w:val="007E2411"/>
    <w:rsid w:val="007E3420"/>
    <w:rsid w:val="007E4701"/>
    <w:rsid w:val="007E704B"/>
    <w:rsid w:val="007E7D62"/>
    <w:rsid w:val="007F1303"/>
    <w:rsid w:val="007F2156"/>
    <w:rsid w:val="007F34F9"/>
    <w:rsid w:val="007F353D"/>
    <w:rsid w:val="007F6E84"/>
    <w:rsid w:val="007F6EF2"/>
    <w:rsid w:val="008013B2"/>
    <w:rsid w:val="00802BB7"/>
    <w:rsid w:val="00802C5F"/>
    <w:rsid w:val="008037AF"/>
    <w:rsid w:val="00804059"/>
    <w:rsid w:val="008047B3"/>
    <w:rsid w:val="0080795A"/>
    <w:rsid w:val="00807B93"/>
    <w:rsid w:val="00807DB0"/>
    <w:rsid w:val="0081234C"/>
    <w:rsid w:val="00812C09"/>
    <w:rsid w:val="00816BB6"/>
    <w:rsid w:val="008171EB"/>
    <w:rsid w:val="00817F27"/>
    <w:rsid w:val="008214DC"/>
    <w:rsid w:val="00823AE5"/>
    <w:rsid w:val="00825A5A"/>
    <w:rsid w:val="0083209B"/>
    <w:rsid w:val="00832367"/>
    <w:rsid w:val="008333A2"/>
    <w:rsid w:val="00833548"/>
    <w:rsid w:val="008361A6"/>
    <w:rsid w:val="00836E04"/>
    <w:rsid w:val="00836FE2"/>
    <w:rsid w:val="0084136A"/>
    <w:rsid w:val="00842B02"/>
    <w:rsid w:val="00843C63"/>
    <w:rsid w:val="00847467"/>
    <w:rsid w:val="00847EA5"/>
    <w:rsid w:val="0085006C"/>
    <w:rsid w:val="0085059E"/>
    <w:rsid w:val="00850776"/>
    <w:rsid w:val="00855AF7"/>
    <w:rsid w:val="00855D6D"/>
    <w:rsid w:val="008572FB"/>
    <w:rsid w:val="0085739A"/>
    <w:rsid w:val="00863A96"/>
    <w:rsid w:val="00865436"/>
    <w:rsid w:val="008656A7"/>
    <w:rsid w:val="00866576"/>
    <w:rsid w:val="00866B6D"/>
    <w:rsid w:val="008679C9"/>
    <w:rsid w:val="00867CDA"/>
    <w:rsid w:val="00870E2E"/>
    <w:rsid w:val="00870F6E"/>
    <w:rsid w:val="00871C39"/>
    <w:rsid w:val="00872628"/>
    <w:rsid w:val="0087410A"/>
    <w:rsid w:val="00880EF5"/>
    <w:rsid w:val="00881A54"/>
    <w:rsid w:val="008823F4"/>
    <w:rsid w:val="00882590"/>
    <w:rsid w:val="0088348C"/>
    <w:rsid w:val="00883FAF"/>
    <w:rsid w:val="00892506"/>
    <w:rsid w:val="00893F51"/>
    <w:rsid w:val="008951AD"/>
    <w:rsid w:val="00897F13"/>
    <w:rsid w:val="00897F88"/>
    <w:rsid w:val="008A05C3"/>
    <w:rsid w:val="008A0843"/>
    <w:rsid w:val="008A0ECA"/>
    <w:rsid w:val="008A21AB"/>
    <w:rsid w:val="008A23A1"/>
    <w:rsid w:val="008A38C6"/>
    <w:rsid w:val="008A417C"/>
    <w:rsid w:val="008A472C"/>
    <w:rsid w:val="008A4828"/>
    <w:rsid w:val="008A4B93"/>
    <w:rsid w:val="008A548A"/>
    <w:rsid w:val="008A6E2C"/>
    <w:rsid w:val="008B120A"/>
    <w:rsid w:val="008B1D1B"/>
    <w:rsid w:val="008B5F7D"/>
    <w:rsid w:val="008B6DF9"/>
    <w:rsid w:val="008C0075"/>
    <w:rsid w:val="008C104E"/>
    <w:rsid w:val="008C1735"/>
    <w:rsid w:val="008C2B75"/>
    <w:rsid w:val="008C3649"/>
    <w:rsid w:val="008C4963"/>
    <w:rsid w:val="008C55D8"/>
    <w:rsid w:val="008C7267"/>
    <w:rsid w:val="008C732B"/>
    <w:rsid w:val="008C7A45"/>
    <w:rsid w:val="008D0265"/>
    <w:rsid w:val="008D288D"/>
    <w:rsid w:val="008D317F"/>
    <w:rsid w:val="008D3CA9"/>
    <w:rsid w:val="008D433D"/>
    <w:rsid w:val="008D58E7"/>
    <w:rsid w:val="008D66DA"/>
    <w:rsid w:val="008D72C4"/>
    <w:rsid w:val="008E0633"/>
    <w:rsid w:val="008E218B"/>
    <w:rsid w:val="008E2220"/>
    <w:rsid w:val="008E31A4"/>
    <w:rsid w:val="008E5371"/>
    <w:rsid w:val="008E6BE3"/>
    <w:rsid w:val="008E7BCF"/>
    <w:rsid w:val="008F0DE4"/>
    <w:rsid w:val="008F0EBC"/>
    <w:rsid w:val="009030D9"/>
    <w:rsid w:val="009032D4"/>
    <w:rsid w:val="009054D1"/>
    <w:rsid w:val="009125AE"/>
    <w:rsid w:val="00912B7A"/>
    <w:rsid w:val="00913E3F"/>
    <w:rsid w:val="0091425C"/>
    <w:rsid w:val="00915946"/>
    <w:rsid w:val="00916709"/>
    <w:rsid w:val="0091764E"/>
    <w:rsid w:val="009206D3"/>
    <w:rsid w:val="00920F14"/>
    <w:rsid w:val="009232D7"/>
    <w:rsid w:val="00926CF2"/>
    <w:rsid w:val="00932CD5"/>
    <w:rsid w:val="009345A8"/>
    <w:rsid w:val="00934A92"/>
    <w:rsid w:val="0094244D"/>
    <w:rsid w:val="00942574"/>
    <w:rsid w:val="009452C5"/>
    <w:rsid w:val="009458EC"/>
    <w:rsid w:val="009479AC"/>
    <w:rsid w:val="00950314"/>
    <w:rsid w:val="00950FC6"/>
    <w:rsid w:val="00951355"/>
    <w:rsid w:val="00953097"/>
    <w:rsid w:val="00953B1C"/>
    <w:rsid w:val="00954C61"/>
    <w:rsid w:val="0095525C"/>
    <w:rsid w:val="009553EA"/>
    <w:rsid w:val="0095582B"/>
    <w:rsid w:val="00957319"/>
    <w:rsid w:val="00960413"/>
    <w:rsid w:val="0096063E"/>
    <w:rsid w:val="009616CE"/>
    <w:rsid w:val="00961F39"/>
    <w:rsid w:val="00964327"/>
    <w:rsid w:val="009648E1"/>
    <w:rsid w:val="009670AB"/>
    <w:rsid w:val="00967EFF"/>
    <w:rsid w:val="00970531"/>
    <w:rsid w:val="009708AF"/>
    <w:rsid w:val="009709BF"/>
    <w:rsid w:val="009713D6"/>
    <w:rsid w:val="00971798"/>
    <w:rsid w:val="009722FF"/>
    <w:rsid w:val="00972AC4"/>
    <w:rsid w:val="00975E94"/>
    <w:rsid w:val="00976A7E"/>
    <w:rsid w:val="009776C8"/>
    <w:rsid w:val="00977F0F"/>
    <w:rsid w:val="0098088F"/>
    <w:rsid w:val="0098280F"/>
    <w:rsid w:val="00986370"/>
    <w:rsid w:val="00986598"/>
    <w:rsid w:val="009872DB"/>
    <w:rsid w:val="00992B9F"/>
    <w:rsid w:val="0099358F"/>
    <w:rsid w:val="00993A73"/>
    <w:rsid w:val="009957DD"/>
    <w:rsid w:val="009966EA"/>
    <w:rsid w:val="009A101E"/>
    <w:rsid w:val="009A1484"/>
    <w:rsid w:val="009A2E57"/>
    <w:rsid w:val="009A403F"/>
    <w:rsid w:val="009A495A"/>
    <w:rsid w:val="009A5269"/>
    <w:rsid w:val="009A6F46"/>
    <w:rsid w:val="009B0362"/>
    <w:rsid w:val="009B1ADF"/>
    <w:rsid w:val="009B318D"/>
    <w:rsid w:val="009B361F"/>
    <w:rsid w:val="009B3A1D"/>
    <w:rsid w:val="009B472F"/>
    <w:rsid w:val="009B7185"/>
    <w:rsid w:val="009B7F40"/>
    <w:rsid w:val="009C0785"/>
    <w:rsid w:val="009C0E4C"/>
    <w:rsid w:val="009C11D6"/>
    <w:rsid w:val="009C3B7E"/>
    <w:rsid w:val="009C3C6D"/>
    <w:rsid w:val="009C4C45"/>
    <w:rsid w:val="009C4C4B"/>
    <w:rsid w:val="009C52E8"/>
    <w:rsid w:val="009C7E6E"/>
    <w:rsid w:val="009D028C"/>
    <w:rsid w:val="009D08ED"/>
    <w:rsid w:val="009D18C2"/>
    <w:rsid w:val="009D39B5"/>
    <w:rsid w:val="009D3CEC"/>
    <w:rsid w:val="009D5348"/>
    <w:rsid w:val="009D5C31"/>
    <w:rsid w:val="009D69E4"/>
    <w:rsid w:val="009D78CA"/>
    <w:rsid w:val="009E06D7"/>
    <w:rsid w:val="009E1AFB"/>
    <w:rsid w:val="009E2B01"/>
    <w:rsid w:val="009E31C0"/>
    <w:rsid w:val="009E3D55"/>
    <w:rsid w:val="009E4FC2"/>
    <w:rsid w:val="009E592D"/>
    <w:rsid w:val="009E5C58"/>
    <w:rsid w:val="009E6534"/>
    <w:rsid w:val="009E70AB"/>
    <w:rsid w:val="009E7265"/>
    <w:rsid w:val="009F16ED"/>
    <w:rsid w:val="009F2034"/>
    <w:rsid w:val="009F2DA8"/>
    <w:rsid w:val="009F3195"/>
    <w:rsid w:val="009F3522"/>
    <w:rsid w:val="009F4C25"/>
    <w:rsid w:val="009F4DE6"/>
    <w:rsid w:val="009F6007"/>
    <w:rsid w:val="009F6E5F"/>
    <w:rsid w:val="00A00C44"/>
    <w:rsid w:val="00A043C8"/>
    <w:rsid w:val="00A04B68"/>
    <w:rsid w:val="00A0594D"/>
    <w:rsid w:val="00A06BA3"/>
    <w:rsid w:val="00A11CBC"/>
    <w:rsid w:val="00A12D86"/>
    <w:rsid w:val="00A1314E"/>
    <w:rsid w:val="00A135EB"/>
    <w:rsid w:val="00A142E7"/>
    <w:rsid w:val="00A14637"/>
    <w:rsid w:val="00A16632"/>
    <w:rsid w:val="00A20178"/>
    <w:rsid w:val="00A212D7"/>
    <w:rsid w:val="00A215B2"/>
    <w:rsid w:val="00A2256E"/>
    <w:rsid w:val="00A236CC"/>
    <w:rsid w:val="00A2492E"/>
    <w:rsid w:val="00A24BBA"/>
    <w:rsid w:val="00A24D52"/>
    <w:rsid w:val="00A26744"/>
    <w:rsid w:val="00A269E7"/>
    <w:rsid w:val="00A26E63"/>
    <w:rsid w:val="00A26EEC"/>
    <w:rsid w:val="00A27172"/>
    <w:rsid w:val="00A27592"/>
    <w:rsid w:val="00A30EC7"/>
    <w:rsid w:val="00A31388"/>
    <w:rsid w:val="00A35C41"/>
    <w:rsid w:val="00A36616"/>
    <w:rsid w:val="00A36A10"/>
    <w:rsid w:val="00A36A19"/>
    <w:rsid w:val="00A40C0E"/>
    <w:rsid w:val="00A4357A"/>
    <w:rsid w:val="00A44192"/>
    <w:rsid w:val="00A458A6"/>
    <w:rsid w:val="00A5044C"/>
    <w:rsid w:val="00A534AA"/>
    <w:rsid w:val="00A54028"/>
    <w:rsid w:val="00A54CE2"/>
    <w:rsid w:val="00A55184"/>
    <w:rsid w:val="00A61993"/>
    <w:rsid w:val="00A61CCB"/>
    <w:rsid w:val="00A62B7F"/>
    <w:rsid w:val="00A65205"/>
    <w:rsid w:val="00A65BDC"/>
    <w:rsid w:val="00A67FC2"/>
    <w:rsid w:val="00A705E4"/>
    <w:rsid w:val="00A70AD9"/>
    <w:rsid w:val="00A71434"/>
    <w:rsid w:val="00A71BD9"/>
    <w:rsid w:val="00A71DA0"/>
    <w:rsid w:val="00A724B4"/>
    <w:rsid w:val="00A7351B"/>
    <w:rsid w:val="00A737FD"/>
    <w:rsid w:val="00A74A67"/>
    <w:rsid w:val="00A753FC"/>
    <w:rsid w:val="00A76A8B"/>
    <w:rsid w:val="00A80EF6"/>
    <w:rsid w:val="00A812AF"/>
    <w:rsid w:val="00A81D0D"/>
    <w:rsid w:val="00A84FB8"/>
    <w:rsid w:val="00A8570F"/>
    <w:rsid w:val="00A85841"/>
    <w:rsid w:val="00A85CD6"/>
    <w:rsid w:val="00A87532"/>
    <w:rsid w:val="00A87B9F"/>
    <w:rsid w:val="00A90E54"/>
    <w:rsid w:val="00A9109B"/>
    <w:rsid w:val="00A91B6B"/>
    <w:rsid w:val="00A92A92"/>
    <w:rsid w:val="00A92FCC"/>
    <w:rsid w:val="00A93359"/>
    <w:rsid w:val="00A9410C"/>
    <w:rsid w:val="00A94472"/>
    <w:rsid w:val="00A94C2A"/>
    <w:rsid w:val="00A95060"/>
    <w:rsid w:val="00A95DFF"/>
    <w:rsid w:val="00AA3B22"/>
    <w:rsid w:val="00AA51D2"/>
    <w:rsid w:val="00AA6919"/>
    <w:rsid w:val="00AA798A"/>
    <w:rsid w:val="00AB0B29"/>
    <w:rsid w:val="00AB0BF1"/>
    <w:rsid w:val="00AB13B2"/>
    <w:rsid w:val="00AB13DA"/>
    <w:rsid w:val="00AB22D6"/>
    <w:rsid w:val="00AB36FF"/>
    <w:rsid w:val="00AB5022"/>
    <w:rsid w:val="00AB5552"/>
    <w:rsid w:val="00AB6726"/>
    <w:rsid w:val="00AB797D"/>
    <w:rsid w:val="00AC2922"/>
    <w:rsid w:val="00AC317F"/>
    <w:rsid w:val="00AC3CE5"/>
    <w:rsid w:val="00AC4AE3"/>
    <w:rsid w:val="00AC4FC4"/>
    <w:rsid w:val="00AC51E4"/>
    <w:rsid w:val="00AC7870"/>
    <w:rsid w:val="00AC7902"/>
    <w:rsid w:val="00AD1079"/>
    <w:rsid w:val="00AD3AD0"/>
    <w:rsid w:val="00AD6283"/>
    <w:rsid w:val="00AE08E7"/>
    <w:rsid w:val="00AE0B43"/>
    <w:rsid w:val="00AE311D"/>
    <w:rsid w:val="00AE56B9"/>
    <w:rsid w:val="00AE5BEB"/>
    <w:rsid w:val="00AE686F"/>
    <w:rsid w:val="00AF0117"/>
    <w:rsid w:val="00AF3C50"/>
    <w:rsid w:val="00AF5D75"/>
    <w:rsid w:val="00AF60B2"/>
    <w:rsid w:val="00AF6DC7"/>
    <w:rsid w:val="00AF73D1"/>
    <w:rsid w:val="00AF7726"/>
    <w:rsid w:val="00AF77B8"/>
    <w:rsid w:val="00AF7BE8"/>
    <w:rsid w:val="00B016C3"/>
    <w:rsid w:val="00B01AFA"/>
    <w:rsid w:val="00B07A67"/>
    <w:rsid w:val="00B138EC"/>
    <w:rsid w:val="00B143AF"/>
    <w:rsid w:val="00B16581"/>
    <w:rsid w:val="00B1725D"/>
    <w:rsid w:val="00B176C1"/>
    <w:rsid w:val="00B178D0"/>
    <w:rsid w:val="00B17931"/>
    <w:rsid w:val="00B22A54"/>
    <w:rsid w:val="00B23389"/>
    <w:rsid w:val="00B23CC9"/>
    <w:rsid w:val="00B2472E"/>
    <w:rsid w:val="00B24E2C"/>
    <w:rsid w:val="00B2625F"/>
    <w:rsid w:val="00B27F0A"/>
    <w:rsid w:val="00B30745"/>
    <w:rsid w:val="00B31911"/>
    <w:rsid w:val="00B32F8B"/>
    <w:rsid w:val="00B33291"/>
    <w:rsid w:val="00B362B6"/>
    <w:rsid w:val="00B418F2"/>
    <w:rsid w:val="00B43FDA"/>
    <w:rsid w:val="00B44F80"/>
    <w:rsid w:val="00B45F61"/>
    <w:rsid w:val="00B5018A"/>
    <w:rsid w:val="00B525BD"/>
    <w:rsid w:val="00B53039"/>
    <w:rsid w:val="00B56404"/>
    <w:rsid w:val="00B63296"/>
    <w:rsid w:val="00B6453D"/>
    <w:rsid w:val="00B64A1C"/>
    <w:rsid w:val="00B652FC"/>
    <w:rsid w:val="00B657E4"/>
    <w:rsid w:val="00B663CC"/>
    <w:rsid w:val="00B70100"/>
    <w:rsid w:val="00B72E80"/>
    <w:rsid w:val="00B73700"/>
    <w:rsid w:val="00B76692"/>
    <w:rsid w:val="00B76FC8"/>
    <w:rsid w:val="00B81CB1"/>
    <w:rsid w:val="00B81F10"/>
    <w:rsid w:val="00B81F88"/>
    <w:rsid w:val="00B824D3"/>
    <w:rsid w:val="00B84A54"/>
    <w:rsid w:val="00B85BDC"/>
    <w:rsid w:val="00B86CBF"/>
    <w:rsid w:val="00B93205"/>
    <w:rsid w:val="00B94891"/>
    <w:rsid w:val="00B96372"/>
    <w:rsid w:val="00B96D08"/>
    <w:rsid w:val="00B97A29"/>
    <w:rsid w:val="00BA1688"/>
    <w:rsid w:val="00BA2074"/>
    <w:rsid w:val="00BA51D7"/>
    <w:rsid w:val="00BA56AB"/>
    <w:rsid w:val="00BA5F3F"/>
    <w:rsid w:val="00BA6AB9"/>
    <w:rsid w:val="00BA6F61"/>
    <w:rsid w:val="00BB0290"/>
    <w:rsid w:val="00BB07CA"/>
    <w:rsid w:val="00BB0CE9"/>
    <w:rsid w:val="00BB12D2"/>
    <w:rsid w:val="00BB19C4"/>
    <w:rsid w:val="00BB1E98"/>
    <w:rsid w:val="00BB2689"/>
    <w:rsid w:val="00BB2FD4"/>
    <w:rsid w:val="00BB33D5"/>
    <w:rsid w:val="00BB5E56"/>
    <w:rsid w:val="00BB6987"/>
    <w:rsid w:val="00BC01E9"/>
    <w:rsid w:val="00BC0843"/>
    <w:rsid w:val="00BC23EA"/>
    <w:rsid w:val="00BC4C87"/>
    <w:rsid w:val="00BC75EE"/>
    <w:rsid w:val="00BD03EE"/>
    <w:rsid w:val="00BD1283"/>
    <w:rsid w:val="00BD1B23"/>
    <w:rsid w:val="00BD2351"/>
    <w:rsid w:val="00BD2CED"/>
    <w:rsid w:val="00BD360A"/>
    <w:rsid w:val="00BD4C47"/>
    <w:rsid w:val="00BD64FE"/>
    <w:rsid w:val="00BD6DCB"/>
    <w:rsid w:val="00BD6F1D"/>
    <w:rsid w:val="00BE0D68"/>
    <w:rsid w:val="00BE31E2"/>
    <w:rsid w:val="00BE54E0"/>
    <w:rsid w:val="00BE5C45"/>
    <w:rsid w:val="00BE5FF4"/>
    <w:rsid w:val="00BE67D0"/>
    <w:rsid w:val="00BE7D00"/>
    <w:rsid w:val="00BF0630"/>
    <w:rsid w:val="00BF0851"/>
    <w:rsid w:val="00BF11FC"/>
    <w:rsid w:val="00BF3E41"/>
    <w:rsid w:val="00BF4551"/>
    <w:rsid w:val="00BF5926"/>
    <w:rsid w:val="00C006E8"/>
    <w:rsid w:val="00C007D5"/>
    <w:rsid w:val="00C008FC"/>
    <w:rsid w:val="00C02F42"/>
    <w:rsid w:val="00C03A51"/>
    <w:rsid w:val="00C062C3"/>
    <w:rsid w:val="00C1099E"/>
    <w:rsid w:val="00C131E2"/>
    <w:rsid w:val="00C13E73"/>
    <w:rsid w:val="00C200A2"/>
    <w:rsid w:val="00C22E34"/>
    <w:rsid w:val="00C23339"/>
    <w:rsid w:val="00C25383"/>
    <w:rsid w:val="00C271C7"/>
    <w:rsid w:val="00C27AFB"/>
    <w:rsid w:val="00C31B4C"/>
    <w:rsid w:val="00C34749"/>
    <w:rsid w:val="00C3494F"/>
    <w:rsid w:val="00C363ED"/>
    <w:rsid w:val="00C36EC2"/>
    <w:rsid w:val="00C37784"/>
    <w:rsid w:val="00C37A9E"/>
    <w:rsid w:val="00C37DEF"/>
    <w:rsid w:val="00C40899"/>
    <w:rsid w:val="00C4442E"/>
    <w:rsid w:val="00C465EA"/>
    <w:rsid w:val="00C46CD0"/>
    <w:rsid w:val="00C47507"/>
    <w:rsid w:val="00C5118A"/>
    <w:rsid w:val="00C52108"/>
    <w:rsid w:val="00C522A9"/>
    <w:rsid w:val="00C5369C"/>
    <w:rsid w:val="00C544EA"/>
    <w:rsid w:val="00C55FBF"/>
    <w:rsid w:val="00C5645A"/>
    <w:rsid w:val="00C56A6B"/>
    <w:rsid w:val="00C606A3"/>
    <w:rsid w:val="00C60E91"/>
    <w:rsid w:val="00C62900"/>
    <w:rsid w:val="00C62F9F"/>
    <w:rsid w:val="00C63EED"/>
    <w:rsid w:val="00C6410F"/>
    <w:rsid w:val="00C648A2"/>
    <w:rsid w:val="00C66379"/>
    <w:rsid w:val="00C66F5A"/>
    <w:rsid w:val="00C67B82"/>
    <w:rsid w:val="00C70A50"/>
    <w:rsid w:val="00C71D2E"/>
    <w:rsid w:val="00C71DD0"/>
    <w:rsid w:val="00C744E3"/>
    <w:rsid w:val="00C80D9C"/>
    <w:rsid w:val="00C8183C"/>
    <w:rsid w:val="00C81B4F"/>
    <w:rsid w:val="00C81BED"/>
    <w:rsid w:val="00C822E7"/>
    <w:rsid w:val="00C82C77"/>
    <w:rsid w:val="00C862E1"/>
    <w:rsid w:val="00C918D4"/>
    <w:rsid w:val="00C91C5C"/>
    <w:rsid w:val="00C92679"/>
    <w:rsid w:val="00C936F9"/>
    <w:rsid w:val="00C93FA8"/>
    <w:rsid w:val="00C94AC5"/>
    <w:rsid w:val="00C9577B"/>
    <w:rsid w:val="00C95CD4"/>
    <w:rsid w:val="00CA4BED"/>
    <w:rsid w:val="00CA69C5"/>
    <w:rsid w:val="00CA70F1"/>
    <w:rsid w:val="00CB27EE"/>
    <w:rsid w:val="00CB40AD"/>
    <w:rsid w:val="00CB424B"/>
    <w:rsid w:val="00CB5CE1"/>
    <w:rsid w:val="00CB5FD9"/>
    <w:rsid w:val="00CB6220"/>
    <w:rsid w:val="00CB6368"/>
    <w:rsid w:val="00CC1FC3"/>
    <w:rsid w:val="00CC31CC"/>
    <w:rsid w:val="00CC4550"/>
    <w:rsid w:val="00CC4AD3"/>
    <w:rsid w:val="00CC5088"/>
    <w:rsid w:val="00CC6E1D"/>
    <w:rsid w:val="00CC73E6"/>
    <w:rsid w:val="00CC7D6C"/>
    <w:rsid w:val="00CD0159"/>
    <w:rsid w:val="00CD40DB"/>
    <w:rsid w:val="00CD491C"/>
    <w:rsid w:val="00CD5117"/>
    <w:rsid w:val="00CD55E6"/>
    <w:rsid w:val="00CD5C18"/>
    <w:rsid w:val="00CD6D99"/>
    <w:rsid w:val="00CD6E4E"/>
    <w:rsid w:val="00CE032F"/>
    <w:rsid w:val="00CE0AC1"/>
    <w:rsid w:val="00CE1B24"/>
    <w:rsid w:val="00CE258B"/>
    <w:rsid w:val="00CE2DBA"/>
    <w:rsid w:val="00CE7506"/>
    <w:rsid w:val="00CF0903"/>
    <w:rsid w:val="00CF10F6"/>
    <w:rsid w:val="00CF15AE"/>
    <w:rsid w:val="00CF16A8"/>
    <w:rsid w:val="00CF2E86"/>
    <w:rsid w:val="00CF3046"/>
    <w:rsid w:val="00CF56F7"/>
    <w:rsid w:val="00CF677B"/>
    <w:rsid w:val="00D00917"/>
    <w:rsid w:val="00D00B05"/>
    <w:rsid w:val="00D00E24"/>
    <w:rsid w:val="00D042A8"/>
    <w:rsid w:val="00D050AA"/>
    <w:rsid w:val="00D05E7C"/>
    <w:rsid w:val="00D06708"/>
    <w:rsid w:val="00D07415"/>
    <w:rsid w:val="00D10842"/>
    <w:rsid w:val="00D1361C"/>
    <w:rsid w:val="00D13FDF"/>
    <w:rsid w:val="00D14D8C"/>
    <w:rsid w:val="00D15CE7"/>
    <w:rsid w:val="00D171DE"/>
    <w:rsid w:val="00D2185F"/>
    <w:rsid w:val="00D24D43"/>
    <w:rsid w:val="00D301F9"/>
    <w:rsid w:val="00D312BB"/>
    <w:rsid w:val="00D31EBF"/>
    <w:rsid w:val="00D324C1"/>
    <w:rsid w:val="00D32D45"/>
    <w:rsid w:val="00D331B7"/>
    <w:rsid w:val="00D34BF1"/>
    <w:rsid w:val="00D35E86"/>
    <w:rsid w:val="00D35F39"/>
    <w:rsid w:val="00D36264"/>
    <w:rsid w:val="00D40EC1"/>
    <w:rsid w:val="00D41A63"/>
    <w:rsid w:val="00D42A9D"/>
    <w:rsid w:val="00D43D10"/>
    <w:rsid w:val="00D50B44"/>
    <w:rsid w:val="00D50C77"/>
    <w:rsid w:val="00D5167A"/>
    <w:rsid w:val="00D52252"/>
    <w:rsid w:val="00D52AEA"/>
    <w:rsid w:val="00D52CD8"/>
    <w:rsid w:val="00D54862"/>
    <w:rsid w:val="00D5490A"/>
    <w:rsid w:val="00D56431"/>
    <w:rsid w:val="00D60527"/>
    <w:rsid w:val="00D62A04"/>
    <w:rsid w:val="00D62FC7"/>
    <w:rsid w:val="00D64CDC"/>
    <w:rsid w:val="00D65304"/>
    <w:rsid w:val="00D6597A"/>
    <w:rsid w:val="00D665FE"/>
    <w:rsid w:val="00D754F6"/>
    <w:rsid w:val="00D805DC"/>
    <w:rsid w:val="00D808EB"/>
    <w:rsid w:val="00D8124A"/>
    <w:rsid w:val="00D82CEF"/>
    <w:rsid w:val="00D83054"/>
    <w:rsid w:val="00D8403D"/>
    <w:rsid w:val="00D87F54"/>
    <w:rsid w:val="00D90ED4"/>
    <w:rsid w:val="00D90FE1"/>
    <w:rsid w:val="00D93E55"/>
    <w:rsid w:val="00D96949"/>
    <w:rsid w:val="00D96B6D"/>
    <w:rsid w:val="00D96CBA"/>
    <w:rsid w:val="00DA0470"/>
    <w:rsid w:val="00DA04E6"/>
    <w:rsid w:val="00DA1254"/>
    <w:rsid w:val="00DA3C16"/>
    <w:rsid w:val="00DA42B3"/>
    <w:rsid w:val="00DA5957"/>
    <w:rsid w:val="00DB0401"/>
    <w:rsid w:val="00DB0B75"/>
    <w:rsid w:val="00DB4249"/>
    <w:rsid w:val="00DB524E"/>
    <w:rsid w:val="00DC02F6"/>
    <w:rsid w:val="00DC2452"/>
    <w:rsid w:val="00DC4A4D"/>
    <w:rsid w:val="00DC6F53"/>
    <w:rsid w:val="00DD0E38"/>
    <w:rsid w:val="00DD1083"/>
    <w:rsid w:val="00DD1230"/>
    <w:rsid w:val="00DD1E08"/>
    <w:rsid w:val="00DD211D"/>
    <w:rsid w:val="00DD23E2"/>
    <w:rsid w:val="00DD33CA"/>
    <w:rsid w:val="00DD3737"/>
    <w:rsid w:val="00DD3C02"/>
    <w:rsid w:val="00DD5F3E"/>
    <w:rsid w:val="00DE19A3"/>
    <w:rsid w:val="00DE4C75"/>
    <w:rsid w:val="00DE5478"/>
    <w:rsid w:val="00DE61F3"/>
    <w:rsid w:val="00DE6365"/>
    <w:rsid w:val="00DE7757"/>
    <w:rsid w:val="00DF134F"/>
    <w:rsid w:val="00DF2FD5"/>
    <w:rsid w:val="00DF3835"/>
    <w:rsid w:val="00DF56DC"/>
    <w:rsid w:val="00DF6FBF"/>
    <w:rsid w:val="00E00F7A"/>
    <w:rsid w:val="00E04C43"/>
    <w:rsid w:val="00E061FD"/>
    <w:rsid w:val="00E12571"/>
    <w:rsid w:val="00E1316A"/>
    <w:rsid w:val="00E1374A"/>
    <w:rsid w:val="00E14BE2"/>
    <w:rsid w:val="00E2378B"/>
    <w:rsid w:val="00E23AAE"/>
    <w:rsid w:val="00E2469A"/>
    <w:rsid w:val="00E260F1"/>
    <w:rsid w:val="00E26325"/>
    <w:rsid w:val="00E30E41"/>
    <w:rsid w:val="00E3220D"/>
    <w:rsid w:val="00E32460"/>
    <w:rsid w:val="00E32A71"/>
    <w:rsid w:val="00E33A85"/>
    <w:rsid w:val="00E3413F"/>
    <w:rsid w:val="00E35602"/>
    <w:rsid w:val="00E37DD6"/>
    <w:rsid w:val="00E419CA"/>
    <w:rsid w:val="00E425A9"/>
    <w:rsid w:val="00E43627"/>
    <w:rsid w:val="00E4364D"/>
    <w:rsid w:val="00E44092"/>
    <w:rsid w:val="00E44803"/>
    <w:rsid w:val="00E46B88"/>
    <w:rsid w:val="00E50C89"/>
    <w:rsid w:val="00E51350"/>
    <w:rsid w:val="00E533B3"/>
    <w:rsid w:val="00E5439E"/>
    <w:rsid w:val="00E551AF"/>
    <w:rsid w:val="00E55390"/>
    <w:rsid w:val="00E555A0"/>
    <w:rsid w:val="00E557D8"/>
    <w:rsid w:val="00E5629D"/>
    <w:rsid w:val="00E57748"/>
    <w:rsid w:val="00E57835"/>
    <w:rsid w:val="00E579F7"/>
    <w:rsid w:val="00E60112"/>
    <w:rsid w:val="00E621B2"/>
    <w:rsid w:val="00E62F35"/>
    <w:rsid w:val="00E6387D"/>
    <w:rsid w:val="00E6591C"/>
    <w:rsid w:val="00E70301"/>
    <w:rsid w:val="00E7062E"/>
    <w:rsid w:val="00E75FE6"/>
    <w:rsid w:val="00E761FC"/>
    <w:rsid w:val="00E76401"/>
    <w:rsid w:val="00E76A45"/>
    <w:rsid w:val="00E77B0F"/>
    <w:rsid w:val="00E77E40"/>
    <w:rsid w:val="00E81653"/>
    <w:rsid w:val="00E82C57"/>
    <w:rsid w:val="00E83852"/>
    <w:rsid w:val="00E85CB5"/>
    <w:rsid w:val="00E915B0"/>
    <w:rsid w:val="00E92D3B"/>
    <w:rsid w:val="00E92ECB"/>
    <w:rsid w:val="00E93108"/>
    <w:rsid w:val="00E93794"/>
    <w:rsid w:val="00E9413E"/>
    <w:rsid w:val="00E951CB"/>
    <w:rsid w:val="00E960AC"/>
    <w:rsid w:val="00E97A78"/>
    <w:rsid w:val="00E97FB7"/>
    <w:rsid w:val="00EA1816"/>
    <w:rsid w:val="00EA26FD"/>
    <w:rsid w:val="00EA432D"/>
    <w:rsid w:val="00EA4991"/>
    <w:rsid w:val="00EA5B75"/>
    <w:rsid w:val="00EA5CE0"/>
    <w:rsid w:val="00EA7828"/>
    <w:rsid w:val="00EB1D80"/>
    <w:rsid w:val="00EB229A"/>
    <w:rsid w:val="00EB2A4A"/>
    <w:rsid w:val="00EB73E4"/>
    <w:rsid w:val="00EB76C3"/>
    <w:rsid w:val="00EC15A9"/>
    <w:rsid w:val="00EC16FA"/>
    <w:rsid w:val="00EC180B"/>
    <w:rsid w:val="00EC19F7"/>
    <w:rsid w:val="00EC2957"/>
    <w:rsid w:val="00ED21CB"/>
    <w:rsid w:val="00ED2576"/>
    <w:rsid w:val="00ED2A4F"/>
    <w:rsid w:val="00ED56A3"/>
    <w:rsid w:val="00ED74E7"/>
    <w:rsid w:val="00EE07EA"/>
    <w:rsid w:val="00EE2161"/>
    <w:rsid w:val="00EE2593"/>
    <w:rsid w:val="00EE404A"/>
    <w:rsid w:val="00EE5A73"/>
    <w:rsid w:val="00EE604D"/>
    <w:rsid w:val="00EF0B5E"/>
    <w:rsid w:val="00EF105E"/>
    <w:rsid w:val="00EF12A9"/>
    <w:rsid w:val="00EF1C0A"/>
    <w:rsid w:val="00EF2139"/>
    <w:rsid w:val="00EF34E5"/>
    <w:rsid w:val="00EF3A02"/>
    <w:rsid w:val="00EF45D2"/>
    <w:rsid w:val="00EF5046"/>
    <w:rsid w:val="00EF59B9"/>
    <w:rsid w:val="00EF5EEE"/>
    <w:rsid w:val="00EF68CE"/>
    <w:rsid w:val="00EF7709"/>
    <w:rsid w:val="00F001E0"/>
    <w:rsid w:val="00F0021F"/>
    <w:rsid w:val="00F00C5B"/>
    <w:rsid w:val="00F02B28"/>
    <w:rsid w:val="00F04334"/>
    <w:rsid w:val="00F0548A"/>
    <w:rsid w:val="00F05FFD"/>
    <w:rsid w:val="00F0640C"/>
    <w:rsid w:val="00F06808"/>
    <w:rsid w:val="00F0697D"/>
    <w:rsid w:val="00F12883"/>
    <w:rsid w:val="00F12C1A"/>
    <w:rsid w:val="00F13218"/>
    <w:rsid w:val="00F16D0A"/>
    <w:rsid w:val="00F171C7"/>
    <w:rsid w:val="00F1765F"/>
    <w:rsid w:val="00F21425"/>
    <w:rsid w:val="00F2174E"/>
    <w:rsid w:val="00F21EA3"/>
    <w:rsid w:val="00F22CDD"/>
    <w:rsid w:val="00F23164"/>
    <w:rsid w:val="00F231BF"/>
    <w:rsid w:val="00F2423C"/>
    <w:rsid w:val="00F24319"/>
    <w:rsid w:val="00F243E1"/>
    <w:rsid w:val="00F257D8"/>
    <w:rsid w:val="00F25A5A"/>
    <w:rsid w:val="00F27307"/>
    <w:rsid w:val="00F27859"/>
    <w:rsid w:val="00F323AF"/>
    <w:rsid w:val="00F32C6B"/>
    <w:rsid w:val="00F3360B"/>
    <w:rsid w:val="00F37493"/>
    <w:rsid w:val="00F4003F"/>
    <w:rsid w:val="00F40401"/>
    <w:rsid w:val="00F444D3"/>
    <w:rsid w:val="00F4591C"/>
    <w:rsid w:val="00F45FF1"/>
    <w:rsid w:val="00F47752"/>
    <w:rsid w:val="00F50E5E"/>
    <w:rsid w:val="00F527DC"/>
    <w:rsid w:val="00F534E0"/>
    <w:rsid w:val="00F53BC9"/>
    <w:rsid w:val="00F555EC"/>
    <w:rsid w:val="00F6157A"/>
    <w:rsid w:val="00F61B19"/>
    <w:rsid w:val="00F6276A"/>
    <w:rsid w:val="00F643BB"/>
    <w:rsid w:val="00F661E8"/>
    <w:rsid w:val="00F66A61"/>
    <w:rsid w:val="00F71A89"/>
    <w:rsid w:val="00F72578"/>
    <w:rsid w:val="00F726E8"/>
    <w:rsid w:val="00F729E2"/>
    <w:rsid w:val="00F74CFC"/>
    <w:rsid w:val="00F77205"/>
    <w:rsid w:val="00F77E8C"/>
    <w:rsid w:val="00F77EA3"/>
    <w:rsid w:val="00F81901"/>
    <w:rsid w:val="00F8237D"/>
    <w:rsid w:val="00F826D7"/>
    <w:rsid w:val="00F843D8"/>
    <w:rsid w:val="00F856F5"/>
    <w:rsid w:val="00F87658"/>
    <w:rsid w:val="00F9079A"/>
    <w:rsid w:val="00F910B8"/>
    <w:rsid w:val="00F94520"/>
    <w:rsid w:val="00F968D2"/>
    <w:rsid w:val="00F97706"/>
    <w:rsid w:val="00FA1428"/>
    <w:rsid w:val="00FA1926"/>
    <w:rsid w:val="00FA570A"/>
    <w:rsid w:val="00FA57B9"/>
    <w:rsid w:val="00FA6656"/>
    <w:rsid w:val="00FA6706"/>
    <w:rsid w:val="00FA78D1"/>
    <w:rsid w:val="00FA7E7D"/>
    <w:rsid w:val="00FB0637"/>
    <w:rsid w:val="00FB2C6D"/>
    <w:rsid w:val="00FB4CAB"/>
    <w:rsid w:val="00FB5001"/>
    <w:rsid w:val="00FB55D3"/>
    <w:rsid w:val="00FB5DF5"/>
    <w:rsid w:val="00FC142B"/>
    <w:rsid w:val="00FC35A7"/>
    <w:rsid w:val="00FC3DB4"/>
    <w:rsid w:val="00FC48AE"/>
    <w:rsid w:val="00FC67B5"/>
    <w:rsid w:val="00FC6DFF"/>
    <w:rsid w:val="00FC7213"/>
    <w:rsid w:val="00FC7A40"/>
    <w:rsid w:val="00FD09AC"/>
    <w:rsid w:val="00FD1B0D"/>
    <w:rsid w:val="00FD337D"/>
    <w:rsid w:val="00FD3515"/>
    <w:rsid w:val="00FD3C9E"/>
    <w:rsid w:val="00FD6380"/>
    <w:rsid w:val="00FD6898"/>
    <w:rsid w:val="00FD7D02"/>
    <w:rsid w:val="00FE17D3"/>
    <w:rsid w:val="00FE3B30"/>
    <w:rsid w:val="00FE4B81"/>
    <w:rsid w:val="00FF03AD"/>
    <w:rsid w:val="00FF0BA1"/>
    <w:rsid w:val="00FF1427"/>
    <w:rsid w:val="00FF241F"/>
    <w:rsid w:val="00FF2E17"/>
    <w:rsid w:val="00FF5537"/>
    <w:rsid w:val="00FF6029"/>
    <w:rsid w:val="00FF66EE"/>
    <w:rsid w:val="2F909190"/>
    <w:rsid w:val="3A435B91"/>
    <w:rsid w:val="4AC612DA"/>
    <w:rsid w:val="63E3D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D4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2BB8"/>
    <w:pPr>
      <w:spacing w:before="120" w:after="120"/>
    </w:pPr>
    <w:rPr>
      <w:rFonts w:ascii="Segoe UI" w:hAnsi="Segoe UI"/>
    </w:rPr>
  </w:style>
  <w:style w:type="paragraph" w:styleId="Heading1">
    <w:name w:val="heading 1"/>
    <w:basedOn w:val="Normal"/>
    <w:next w:val="Normal"/>
    <w:link w:val="Heading1Char"/>
    <w:uiPriority w:val="9"/>
    <w:qFormat/>
    <w:rsid w:val="003D2BB8"/>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9"/>
    <w:unhideWhenUsed/>
    <w:qFormat/>
    <w:rsid w:val="003D2BB8"/>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9"/>
    <w:unhideWhenUsed/>
    <w:qFormat/>
    <w:rsid w:val="003D2BB8"/>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9"/>
    <w:unhideWhenUsed/>
    <w:qFormat/>
    <w:rsid w:val="003D2BB8"/>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9"/>
    <w:semiHidden/>
    <w:unhideWhenUsed/>
    <w:pPr>
      <w:keepNext/>
      <w:keepLines/>
      <w:spacing w:before="240" w:line="240" w:lineRule="auto"/>
      <w:outlineLvl w:val="4"/>
    </w:pPr>
    <w:rPr>
      <w:rFonts w:eastAsiaTheme="majorEastAsia" w:cstheme="majorBidi"/>
      <w:color w:val="008AC8"/>
      <w:sz w:val="24"/>
    </w:rPr>
  </w:style>
  <w:style w:type="paragraph" w:styleId="Heading6">
    <w:name w:val="heading 6"/>
    <w:basedOn w:val="Normal"/>
    <w:next w:val="Normal"/>
    <w:link w:val="Heading6Char"/>
    <w:uiPriority w:val="9"/>
    <w:semiHidden/>
    <w:unhideWhenUsed/>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9"/>
    <w:semiHidden/>
    <w:unhideWhenUsed/>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9"/>
    <w:semiHidden/>
    <w:pPr>
      <w:keepNext/>
      <w:keepLines/>
      <w:spacing w:after="100" w:afterAutospacing="1" w:line="240" w:lineRule="auto"/>
      <w:outlineLvl w:val="8"/>
    </w:pPr>
    <w:rPr>
      <w:rFonts w:eastAsiaTheme="majorEastAsia"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BB8"/>
    <w:rPr>
      <w:rFonts w:ascii="Segoe UI" w:eastAsiaTheme="majorEastAsia" w:hAnsi="Segoe UI" w:cs="Segoe UI"/>
      <w:bCs/>
      <w:color w:val="008AC8"/>
      <w:sz w:val="36"/>
      <w:szCs w:val="28"/>
    </w:rPr>
  </w:style>
  <w:style w:type="character" w:customStyle="1" w:styleId="Heading2Char">
    <w:name w:val="Heading 2 Char"/>
    <w:basedOn w:val="DefaultParagraphFont"/>
    <w:link w:val="Heading2"/>
    <w:uiPriority w:val="9"/>
    <w:rsid w:val="003D2BB8"/>
    <w:rPr>
      <w:rFonts w:ascii="Segoe UI" w:hAnsi="Segoe UI" w:cs="Segoe UI"/>
      <w:color w:val="008AC8"/>
      <w:sz w:val="32"/>
      <w:szCs w:val="20"/>
    </w:rPr>
  </w:style>
  <w:style w:type="paragraph" w:styleId="TOCHeading">
    <w:name w:val="TOC Heading"/>
    <w:next w:val="Normal"/>
    <w:uiPriority w:val="39"/>
    <w:unhideWhenUsed/>
    <w:rPr>
      <w:rFonts w:ascii="Segoe UI" w:eastAsiaTheme="minorHAnsi" w:hAnsi="Segoe UI"/>
      <w:color w:val="008AC8"/>
      <w:spacing w:val="10"/>
      <w:sz w:val="36"/>
      <w:szCs w:val="48"/>
    </w:rPr>
  </w:style>
  <w:style w:type="paragraph" w:styleId="TOC1">
    <w:name w:val="toc 1"/>
    <w:basedOn w:val="Normal"/>
    <w:next w:val="Normal"/>
    <w:uiPriority w:val="39"/>
    <w:unhideWhenUsed/>
    <w:rsid w:val="00FF241F"/>
    <w:pPr>
      <w:tabs>
        <w:tab w:val="left" w:pos="440"/>
        <w:tab w:val="right" w:leader="dot" w:pos="9346"/>
      </w:tabs>
      <w:spacing w:after="100"/>
    </w:pPr>
    <w:rPr>
      <w:noProof/>
      <w:sz w:val="24"/>
    </w:rPr>
  </w:style>
  <w:style w:type="character" w:styleId="Hyperlink">
    <w:name w:val="Hyperlink"/>
    <w:basedOn w:val="DefaultParagraphFont"/>
    <w:uiPriority w:val="99"/>
    <w:unhideWhenUsed/>
    <w:rPr>
      <w:rFonts w:ascii="Segoe UI" w:hAnsi="Segoe UI"/>
      <w:color w:val="0000FF" w:themeColor="hyperlink"/>
      <w:sz w:val="22"/>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OC2">
    <w:name w:val="toc 2"/>
    <w:basedOn w:val="Normal"/>
    <w:next w:val="Normal"/>
    <w:autoRedefine/>
    <w:uiPriority w:val="39"/>
    <w:unhideWhenUsed/>
    <w:rsid w:val="00FF241F"/>
    <w:pPr>
      <w:tabs>
        <w:tab w:val="left" w:pos="880"/>
        <w:tab w:val="right" w:leader="dot" w:pos="9350"/>
      </w:tabs>
      <w:spacing w:after="100"/>
      <w:ind w:left="216"/>
    </w:pPr>
    <w:rPr>
      <w:rFonts w:ascii="Segoe" w:hAnsi="Segoe"/>
      <w:sz w:val="20"/>
    </w:rPr>
  </w:style>
  <w:style w:type="paragraph" w:styleId="ListParagraph">
    <w:name w:val="List Paragraph"/>
    <w:aliases w:val="Bullet Number,Bullet List,FooterText,numbered,List Paragraph1,Paragraphe de liste1,Bulletr List Paragraph,列出段落,列出段落1,Listeafsnit1,Parágrafo da Lista1,List Paragraph2,List Paragraph21,Párrafo de lista1,リスト段落1,Bullet list,List Paragraph11"/>
    <w:basedOn w:val="Normal"/>
    <w:link w:val="ListParagraphChar"/>
    <w:uiPriority w:val="34"/>
    <w:qFormat/>
    <w:pPr>
      <w:contextualSpacing/>
    </w:pPr>
  </w:style>
  <w:style w:type="paragraph" w:styleId="NoSpacing">
    <w:name w:val="No Spacing"/>
    <w:link w:val="NoSpacingChar"/>
    <w:uiPriority w:val="1"/>
    <w:qFormat/>
    <w:pPr>
      <w:spacing w:after="0" w:line="240" w:lineRule="auto"/>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NormalWeb">
    <w:name w:val="Normal (Web)"/>
    <w:basedOn w:val="Normal"/>
    <w:link w:val="NormalWebChar"/>
    <w:uiPriority w:val="99"/>
    <w:semiHidden/>
    <w:pPr>
      <w:spacing w:after="0" w:line="240" w:lineRule="auto"/>
    </w:pPr>
    <w:rPr>
      <w:rFonts w:ascii="Times New Roman" w:eastAsiaTheme="minorHAnsi" w:hAnsi="Times New Roman" w:cs="Times New Roman"/>
      <w:sz w:val="24"/>
      <w:szCs w:val="24"/>
    </w:rPr>
  </w:style>
  <w:style w:type="paragraph" w:customStyle="1" w:styleId="Bullet1">
    <w:name w:val="Bullet1"/>
    <w:basedOn w:val="ListParagraph"/>
    <w:pPr>
      <w:numPr>
        <w:numId w:val="1"/>
      </w:numPr>
      <w:tabs>
        <w:tab w:val="num" w:pos="360"/>
      </w:tabs>
      <w:spacing w:before="240" w:after="240" w:line="240" w:lineRule="auto"/>
      <w:ind w:left="720"/>
    </w:pPr>
    <w:rPr>
      <w:rFonts w:cs="Segoe UI"/>
      <w:szCs w:val="20"/>
    </w:rPr>
  </w:style>
  <w:style w:type="paragraph" w:styleId="BodyText">
    <w:name w:val="Body Text"/>
    <w:basedOn w:val="Normal"/>
    <w:link w:val="BodyTextChar"/>
    <w:uiPriority w:val="99"/>
    <w:unhideWhenUsed/>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Pr>
      <w:rFonts w:ascii="Segoe UI" w:hAnsi="Segoe UI" w:cs="Segoe UI"/>
      <w:szCs w:val="18"/>
    </w:rPr>
  </w:style>
  <w:style w:type="paragraph" w:customStyle="1" w:styleId="Heading1Numbered">
    <w:name w:val="Heading 1 (Numbered)"/>
    <w:basedOn w:val="Normal"/>
    <w:next w:val="Normal"/>
    <w:uiPriority w:val="14"/>
    <w:qFormat/>
    <w:rsid w:val="003D2BB8"/>
    <w:pPr>
      <w:keepNext/>
      <w:keepLines/>
      <w:numPr>
        <w:numId w:val="7"/>
      </w:numPr>
      <w:spacing w:before="360" w:after="360" w:line="600" w:lineRule="exact"/>
      <w:ind w:left="0" w:firstLine="0"/>
      <w:outlineLvl w:val="0"/>
    </w:pPr>
    <w:rPr>
      <w:rFonts w:eastAsiaTheme="minorHAnsi"/>
      <w:color w:val="008AC8"/>
      <w:spacing w:val="10"/>
      <w:sz w:val="36"/>
      <w:szCs w:val="48"/>
    </w:rPr>
  </w:style>
  <w:style w:type="paragraph" w:styleId="BodyText2">
    <w:name w:val="Body Text 2"/>
    <w:basedOn w:val="Normal"/>
    <w:link w:val="BodyText2Char"/>
    <w:uiPriority w:val="99"/>
    <w:semiHidden/>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Pr>
      <w:rFonts w:ascii="Segoe UI" w:hAnsi="Segoe UI" w:cs="Segoe UI"/>
      <w:szCs w:val="20"/>
    </w:rPr>
  </w:style>
  <w:style w:type="paragraph" w:styleId="Revision">
    <w:name w:val="Revision"/>
    <w:hidden/>
    <w:uiPriority w:val="99"/>
    <w:semiHidden/>
    <w:pPr>
      <w:spacing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rPr>
      <w:sz w:val="16"/>
    </w:rPr>
  </w:style>
  <w:style w:type="character" w:customStyle="1" w:styleId="HeaderChar">
    <w:name w:val="Header Char"/>
    <w:basedOn w:val="DefaultParagraphFont"/>
    <w:link w:val="Header"/>
    <w:uiPriority w:val="99"/>
    <w:rPr>
      <w:rFonts w:ascii="Segoe UI" w:hAnsi="Segoe UI"/>
      <w:sz w:val="16"/>
    </w:rPr>
  </w:style>
  <w:style w:type="paragraph" w:styleId="Footer">
    <w:name w:val="footer"/>
    <w:basedOn w:val="Normal"/>
    <w:link w:val="FooterChar"/>
    <w:uiPriority w:val="99"/>
    <w:unhideWhenUsed/>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Pr>
      <w:rFonts w:ascii="Segoe UI" w:hAnsi="Segoe UI"/>
      <w:color w:val="808080" w:themeColor="background1" w:themeShade="80"/>
      <w:sz w:val="16"/>
    </w:rPr>
  </w:style>
  <w:style w:type="paragraph" w:customStyle="1" w:styleId="Bullets">
    <w:name w:val="Bullets"/>
    <w:basedOn w:val="Normal"/>
    <w:link w:val="BulletsChar"/>
    <w:pPr>
      <w:numPr>
        <w:numId w:val="2"/>
      </w:numPr>
      <w:spacing w:after="60" w:line="264" w:lineRule="auto"/>
    </w:pPr>
  </w:style>
  <w:style w:type="paragraph" w:customStyle="1" w:styleId="Question">
    <w:name w:val="Question"/>
    <w:basedOn w:val="Normal"/>
    <w:link w:val="QuestionChar"/>
    <w:semiHidden/>
    <w:pPr>
      <w:spacing w:after="60" w:line="240" w:lineRule="auto"/>
    </w:pPr>
  </w:style>
  <w:style w:type="character" w:customStyle="1" w:styleId="NormalWebChar">
    <w:name w:val="Normal (Web) Char"/>
    <w:basedOn w:val="DefaultParagraphFont"/>
    <w:link w:val="NormalWeb"/>
    <w:uiPriority w:val="99"/>
    <w:semiHidden/>
    <w:rPr>
      <w:rFonts w:ascii="Times New Roman" w:eastAsiaTheme="minorHAnsi" w:hAnsi="Times New Roman" w:cs="Times New Roman"/>
      <w:sz w:val="24"/>
      <w:szCs w:val="24"/>
    </w:rPr>
  </w:style>
  <w:style w:type="character" w:customStyle="1" w:styleId="BulletsChar">
    <w:name w:val="Bullets Char"/>
    <w:basedOn w:val="DefaultParagraphFont"/>
    <w:link w:val="Bullets"/>
    <w:rPr>
      <w:rFonts w:ascii="Segoe UI" w:hAnsi="Segoe UI"/>
    </w:rPr>
  </w:style>
  <w:style w:type="character" w:styleId="PlaceholderText">
    <w:name w:val="Placeholder Text"/>
    <w:basedOn w:val="DefaultParagraphFont"/>
    <w:uiPriority w:val="99"/>
    <w:semiHidden/>
    <w:rPr>
      <w:color w:val="808080"/>
    </w:rPr>
  </w:style>
  <w:style w:type="character" w:customStyle="1" w:styleId="QuestionChar">
    <w:name w:val="Question Char"/>
    <w:basedOn w:val="DefaultParagraphFont"/>
    <w:link w:val="Question"/>
    <w:semiHidden/>
  </w:style>
  <w:style w:type="paragraph" w:styleId="TOC3">
    <w:name w:val="toc 3"/>
    <w:basedOn w:val="TOCHeading"/>
    <w:next w:val="Normal"/>
    <w:autoRedefine/>
    <w:uiPriority w:val="39"/>
    <w:unhideWhenUsed/>
    <w:rsid w:val="00FF241F"/>
    <w:pPr>
      <w:tabs>
        <w:tab w:val="right" w:leader="dot" w:pos="9346"/>
      </w:tabs>
      <w:spacing w:after="100"/>
      <w:ind w:left="446"/>
    </w:pPr>
    <w:rPr>
      <w:rFonts w:ascii="Segoe" w:hAnsi="Segoe"/>
      <w:color w:val="auto"/>
      <w:sz w:val="20"/>
    </w:rPr>
  </w:style>
  <w:style w:type="character" w:styleId="FollowedHyperlink">
    <w:name w:val="FollowedHyperlink"/>
    <w:basedOn w:val="DefaultParagraphFont"/>
    <w:uiPriority w:val="99"/>
    <w:semiHidden/>
    <w:unhideWhenUsed/>
    <w:rPr>
      <w:color w:val="800080" w:themeColor="followedHyperlink"/>
      <w:u w:val="single"/>
    </w:rPr>
  </w:style>
  <w:style w:type="character" w:styleId="BookTitle">
    <w:name w:val="Book Title"/>
    <w:basedOn w:val="DefaultParagraphFont"/>
    <w:uiPriority w:val="33"/>
    <w:semiHidden/>
    <w:rPr>
      <w:b/>
      <w:bCs/>
      <w:smallCaps/>
      <w:spacing w:val="5"/>
    </w:rPr>
  </w:style>
  <w:style w:type="paragraph" w:customStyle="1" w:styleId="menu">
    <w:name w:val="menu"/>
    <w:basedOn w:val="Normal"/>
    <w:uiPriority w:val="99"/>
    <w:semiHidden/>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Pr>
      <w:rFonts w:ascii="Segoe UI" w:hAnsi="Segoe UI"/>
      <w:sz w:val="20"/>
    </w:rPr>
  </w:style>
  <w:style w:type="character" w:customStyle="1" w:styleId="ListParagraphChar">
    <w:name w:val="List Paragraph Char"/>
    <w:aliases w:val="Bullet Number Char,Bullet List Char,FooterText Char,numbered Char,List Paragraph1 Char,Paragraphe de liste1 Char,Bulletr List Paragraph Char,列出段落 Char,列出段落1 Char,Listeafsnit1 Char,Parágrafo da Lista1 Char,List Paragraph2 Char"/>
    <w:basedOn w:val="DefaultParagraphFont"/>
    <w:link w:val="ListParagraph"/>
    <w:uiPriority w:val="34"/>
    <w:locked/>
    <w:rPr>
      <w:rFonts w:ascii="Segoe UI" w:hAnsi="Segoe UI"/>
    </w:rPr>
  </w:style>
  <w:style w:type="paragraph" w:customStyle="1" w:styleId="Default">
    <w:name w:val="Default"/>
    <w:next w:val="Normal"/>
    <w:pPr>
      <w:autoSpaceDE w:val="0"/>
      <w:autoSpaceDN w:val="0"/>
      <w:adjustRightInd w:val="0"/>
      <w:spacing w:after="0" w:line="240" w:lineRule="auto"/>
    </w:pPr>
    <w:rPr>
      <w:rFonts w:ascii="Segoe UI" w:hAnsi="Segoe UI" w:cs="Arial"/>
      <w:color w:val="000000"/>
      <w:szCs w:val="24"/>
    </w:rPr>
  </w:style>
  <w:style w:type="table" w:styleId="TableGrid">
    <w:name w:val="Table Grid"/>
    <w:basedOn w:val="TableNormal"/>
    <w:rsid w:val="009D18C2"/>
    <w:pPr>
      <w:spacing w:after="0" w:line="240" w:lineRule="auto"/>
    </w:pPr>
    <w:rPr>
      <w:rFonts w:ascii="Segoe UI"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customStyle="1" w:styleId="Heading3Char">
    <w:name w:val="Heading 3 Char"/>
    <w:basedOn w:val="DefaultParagraphFont"/>
    <w:link w:val="Heading3"/>
    <w:uiPriority w:val="9"/>
    <w:rsid w:val="003D2BB8"/>
    <w:rPr>
      <w:rFonts w:ascii="Segoe UI" w:eastAsiaTheme="majorEastAsia" w:hAnsi="Segoe UI" w:cstheme="majorBidi"/>
      <w:bCs/>
      <w:color w:val="008AC8"/>
      <w:sz w:val="28"/>
    </w:rPr>
  </w:style>
  <w:style w:type="paragraph" w:styleId="ListBullet">
    <w:name w:val="List Bullet"/>
    <w:basedOn w:val="Normal"/>
    <w:uiPriority w:val="4"/>
    <w:qFormat/>
    <w:rsid w:val="00E32460"/>
    <w:pPr>
      <w:numPr>
        <w:numId w:val="4"/>
      </w:numPr>
      <w:ind w:left="720"/>
      <w:contextualSpacing/>
    </w:pPr>
  </w:style>
  <w:style w:type="numbering" w:customStyle="1" w:styleId="NumberedListTable">
    <w:name w:val="Numbered List Table"/>
    <w:basedOn w:val="NoList"/>
    <w:pPr>
      <w:numPr>
        <w:numId w:val="5"/>
      </w:numPr>
    </w:pPr>
  </w:style>
  <w:style w:type="numbering" w:customStyle="1" w:styleId="BulletsTable">
    <w:name w:val="Bullets Table"/>
    <w:basedOn w:val="NoList"/>
  </w:style>
  <w:style w:type="paragraph" w:customStyle="1" w:styleId="CoverTitle">
    <w:name w:val="Cover Title"/>
    <w:basedOn w:val="Normal"/>
    <w:next w:val="CoverSubject"/>
    <w:uiPriority w:val="99"/>
    <w:pPr>
      <w:spacing w:line="240" w:lineRule="auto"/>
    </w:pPr>
    <w:rPr>
      <w:color w:val="FFFFFF" w:themeColor="background1"/>
      <w:sz w:val="44"/>
    </w:rPr>
  </w:style>
  <w:style w:type="paragraph" w:customStyle="1" w:styleId="CoverSubject">
    <w:name w:val="Cover Subject"/>
    <w:basedOn w:val="Normal"/>
    <w:uiPriority w:val="99"/>
    <w:pPr>
      <w:spacing w:after="600"/>
      <w:ind w:left="-720"/>
    </w:pPr>
    <w:rPr>
      <w:color w:val="008AC8"/>
      <w:sz w:val="36"/>
    </w:rPr>
  </w:style>
  <w:style w:type="paragraph" w:customStyle="1" w:styleId="Heading2Numbered">
    <w:name w:val="Heading 2 (Numbered)"/>
    <w:basedOn w:val="Normal"/>
    <w:next w:val="Normal"/>
    <w:uiPriority w:val="14"/>
    <w:qFormat/>
    <w:rsid w:val="003D2BB8"/>
    <w:pPr>
      <w:keepNext/>
      <w:keepLines/>
      <w:numPr>
        <w:ilvl w:val="1"/>
        <w:numId w:val="7"/>
      </w:numPr>
      <w:spacing w:before="360" w:after="240" w:line="240" w:lineRule="auto"/>
      <w:outlineLvl w:val="1"/>
    </w:pPr>
    <w:rPr>
      <w:rFonts w:eastAsiaTheme="minorHAnsi"/>
      <w:color w:val="008AC8"/>
      <w:sz w:val="32"/>
      <w:szCs w:val="36"/>
    </w:rPr>
  </w:style>
  <w:style w:type="paragraph" w:customStyle="1" w:styleId="Heading3Numbered">
    <w:name w:val="Heading 3 (Numbered)"/>
    <w:basedOn w:val="Normal"/>
    <w:next w:val="Normal"/>
    <w:link w:val="Heading3NumberedChar"/>
    <w:qFormat/>
    <w:rsid w:val="00F3360B"/>
    <w:pPr>
      <w:keepNext/>
      <w:keepLines/>
      <w:numPr>
        <w:ilvl w:val="2"/>
        <w:numId w:val="7"/>
      </w:numPr>
      <w:spacing w:before="240" w:after="240" w:line="240" w:lineRule="auto"/>
      <w:ind w:left="432" w:hanging="432"/>
      <w:outlineLvl w:val="2"/>
    </w:pPr>
    <w:rPr>
      <w:rFonts w:eastAsiaTheme="minorHAnsi"/>
      <w:color w:val="008AC8"/>
      <w:sz w:val="28"/>
      <w:szCs w:val="28"/>
    </w:rPr>
  </w:style>
  <w:style w:type="paragraph" w:customStyle="1" w:styleId="Heading4Num">
    <w:name w:val="Heading 4 Num"/>
    <w:basedOn w:val="Normal"/>
    <w:next w:val="Normal"/>
    <w:unhideWhenUsed/>
    <w:rsid w:val="00F3360B"/>
    <w:pPr>
      <w:keepNext/>
      <w:keepLines/>
      <w:numPr>
        <w:ilvl w:val="3"/>
        <w:numId w:val="7"/>
      </w:numPr>
      <w:spacing w:before="240" w:after="240" w:line="240" w:lineRule="auto"/>
      <w:ind w:left="1008" w:hanging="1008"/>
      <w:outlineLvl w:val="3"/>
    </w:pPr>
    <w:rPr>
      <w:rFonts w:eastAsiaTheme="minorHAnsi"/>
      <w:color w:val="008AC8"/>
      <w:sz w:val="24"/>
    </w:rPr>
  </w:style>
  <w:style w:type="paragraph" w:customStyle="1" w:styleId="Heading5Num">
    <w:name w:val="Heading 5 Num"/>
    <w:basedOn w:val="Normal"/>
    <w:next w:val="Normal"/>
    <w:semiHidden/>
    <w:pPr>
      <w:keepNext/>
      <w:keepLines/>
      <w:numPr>
        <w:ilvl w:val="4"/>
        <w:numId w:val="7"/>
      </w:numPr>
      <w:spacing w:before="240" w:line="240" w:lineRule="auto"/>
      <w:ind w:left="0" w:firstLine="0"/>
      <w:outlineLvl w:val="4"/>
    </w:pPr>
    <w:rPr>
      <w:rFonts w:eastAsiaTheme="minorHAnsi"/>
      <w:color w:val="008AC8"/>
      <w:sz w:val="24"/>
      <w:szCs w:val="20"/>
    </w:rPr>
  </w:style>
  <w:style w:type="paragraph" w:customStyle="1" w:styleId="FooterPageNumber">
    <w:name w:val="Footer Page Number"/>
    <w:basedOn w:val="Footer"/>
    <w:uiPriority w:val="99"/>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pPr>
      <w:spacing w:before="360"/>
      <w:ind w:left="-357"/>
    </w:pPr>
    <w:rPr>
      <w:bCs/>
      <w:color w:val="008AC8"/>
      <w:sz w:val="28"/>
      <w:szCs w:val="28"/>
    </w:rPr>
  </w:style>
  <w:style w:type="paragraph" w:customStyle="1" w:styleId="TableListBullet">
    <w:name w:val="Table List Bullet"/>
    <w:basedOn w:val="Normal"/>
    <w:uiPriority w:val="4"/>
    <w:qFormat/>
    <w:pPr>
      <w:numPr>
        <w:numId w:val="3"/>
      </w:numPr>
      <w:spacing w:line="240" w:lineRule="auto"/>
      <w:ind w:left="504"/>
      <w:contextualSpacing/>
    </w:pPr>
    <w:rPr>
      <w:sz w:val="20"/>
    </w:rPr>
  </w:style>
  <w:style w:type="numbering" w:customStyle="1" w:styleId="HeadingNumbered">
    <w:name w:val="Heading Numbered"/>
    <w:basedOn w:val="111111"/>
    <w:uiPriority w:val="99"/>
  </w:style>
  <w:style w:type="paragraph" w:customStyle="1" w:styleId="CodeBlock">
    <w:name w:val="Code Block"/>
    <w:basedOn w:val="Normal"/>
    <w:uiPriority w:val="24"/>
    <w:qFormat/>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E35602"/>
    <w:pPr>
      <w:numPr>
        <w:numId w:val="8"/>
      </w:numPr>
      <w:spacing w:before="0" w:after="200"/>
      <w:contextualSpacing/>
    </w:pPr>
    <w:rPr>
      <w:rFonts w:eastAsia="Arial" w:cs="Arial"/>
      <w:lang w:eastAsia="ja-JP"/>
    </w:rPr>
  </w:style>
  <w:style w:type="numbering" w:styleId="111111">
    <w:name w:val="Outline List 2"/>
    <w:basedOn w:val="NoList"/>
    <w:uiPriority w:val="99"/>
    <w:semiHidden/>
    <w:unhideWhenUsed/>
  </w:style>
  <w:style w:type="character" w:customStyle="1" w:styleId="Heading9Char">
    <w:name w:val="Heading 9 Char"/>
    <w:basedOn w:val="DefaultParagraphFont"/>
    <w:link w:val="Heading9"/>
    <w:uiPriority w:val="9"/>
    <w:semiHidden/>
    <w:rPr>
      <w:rFonts w:ascii="Segoe UI" w:eastAsiaTheme="majorEastAsia" w:hAnsi="Segoe UI" w:cstheme="majorBidi"/>
      <w:i/>
      <w:iCs/>
      <w:szCs w:val="20"/>
    </w:rPr>
  </w:style>
  <w:style w:type="paragraph" w:styleId="Caption">
    <w:name w:val="caption"/>
    <w:basedOn w:val="Normal"/>
    <w:next w:val="Normal"/>
    <w:link w:val="CaptionChar"/>
    <w:unhideWhenUsed/>
    <w:qFormat/>
    <w:pPr>
      <w:spacing w:line="240" w:lineRule="auto"/>
    </w:pPr>
    <w:rPr>
      <w:bCs/>
      <w:color w:val="008AC8"/>
      <w:sz w:val="18"/>
      <w:szCs w:val="18"/>
    </w:rPr>
  </w:style>
  <w:style w:type="paragraph" w:styleId="Title">
    <w:name w:val="Title"/>
    <w:basedOn w:val="Normal"/>
    <w:next w:val="Normal"/>
    <w:link w:val="TitleChar"/>
    <w:autoRedefine/>
    <w:uiPriority w:val="10"/>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Pr>
      <w:rFonts w:ascii="Segoe UI" w:eastAsiaTheme="majorEastAsia" w:hAnsi="Segoe UI" w:cstheme="minorHAnsi"/>
      <w:b/>
      <w:bCs/>
      <w:i/>
      <w:iCs/>
      <w:noProof/>
      <w:color w:val="FFFFFF" w:themeColor="background1"/>
      <w:spacing w:val="5"/>
      <w:kern w:val="28"/>
      <w:sz w:val="24"/>
      <w:szCs w:val="52"/>
    </w:rPr>
  </w:style>
  <w:style w:type="character" w:styleId="Emphasis">
    <w:name w:val="Emphasis"/>
    <w:basedOn w:val="IntenseEmphasis"/>
    <w:uiPriority w:val="20"/>
    <w:qFormat/>
    <w:rPr>
      <w:rFonts w:ascii="Segoe UI" w:hAnsi="Segoe UI"/>
      <w:b w:val="0"/>
      <w:bCs/>
      <w:i/>
      <w:iCs/>
      <w:color w:val="auto"/>
      <w:sz w:val="22"/>
    </w:rPr>
  </w:style>
  <w:style w:type="character" w:styleId="IntenseEmphasis">
    <w:name w:val="Intense Emphasis"/>
    <w:basedOn w:val="DefaultParagraphFont"/>
    <w:uiPriority w:val="21"/>
    <w:semiHidden/>
    <w:rPr>
      <w:b/>
      <w:bCs/>
      <w:i/>
      <w:iCs/>
      <w:color w:val="4F81BD" w:themeColor="accent1"/>
    </w:rPr>
  </w:style>
  <w:style w:type="paragraph" w:customStyle="1" w:styleId="Note">
    <w:name w:val="Note"/>
    <w:basedOn w:val="Normal"/>
    <w:link w:val="NoteChar"/>
    <w:qFormat/>
    <w:pPr>
      <w:pBdr>
        <w:left w:val="single" w:sz="18" w:space="6" w:color="008AC8"/>
      </w:pBdr>
      <w:spacing w:before="0" w:after="200"/>
      <w:ind w:left="720"/>
    </w:pPr>
    <w:rPr>
      <w:szCs w:val="18"/>
    </w:rPr>
  </w:style>
  <w:style w:type="paragraph" w:customStyle="1" w:styleId="NoteTitle">
    <w:name w:val="Note Title"/>
    <w:basedOn w:val="Note"/>
    <w:next w:val="Note"/>
    <w:qFormat/>
    <w:pPr>
      <w:keepNext/>
      <w:spacing w:before="240" w:after="240" w:line="240" w:lineRule="auto"/>
    </w:pPr>
    <w:rPr>
      <w:bCs/>
      <w:color w:val="008AC8"/>
      <w:sz w:val="24"/>
    </w:rPr>
  </w:style>
  <w:style w:type="character" w:customStyle="1" w:styleId="Heading4Char">
    <w:name w:val="Heading 4 Char"/>
    <w:basedOn w:val="DefaultParagraphFont"/>
    <w:link w:val="Heading4"/>
    <w:uiPriority w:val="9"/>
    <w:rsid w:val="003D2BB8"/>
    <w:rPr>
      <w:rFonts w:ascii="Segoe UI" w:eastAsiaTheme="majorEastAsia" w:hAnsi="Segoe UI" w:cstheme="majorBidi"/>
      <w:bCs/>
      <w:iCs/>
      <w:color w:val="008AC8"/>
      <w:sz w:val="24"/>
    </w:rPr>
  </w:style>
  <w:style w:type="paragraph" w:customStyle="1" w:styleId="VisibleGuidance">
    <w:name w:val="Visible Guidance"/>
    <w:basedOn w:val="Normal"/>
    <w:next w:val="Normal"/>
    <w:qFormat/>
    <w:pPr>
      <w:shd w:val="clear" w:color="auto" w:fill="F2F2F2"/>
    </w:pPr>
    <w:rPr>
      <w:color w:val="FF0066"/>
    </w:rPr>
  </w:style>
  <w:style w:type="character" w:styleId="Strong">
    <w:name w:val="Strong"/>
    <w:basedOn w:val="DefaultParagraphFont"/>
    <w:uiPriority w:val="22"/>
    <w:qFormat/>
    <w:rPr>
      <w:b/>
      <w:bCs/>
    </w:rPr>
  </w:style>
  <w:style w:type="character" w:customStyle="1" w:styleId="Heading5Char">
    <w:name w:val="Heading 5 Char"/>
    <w:basedOn w:val="DefaultParagraphFont"/>
    <w:link w:val="Heading5"/>
    <w:uiPriority w:val="9"/>
    <w:semiHidden/>
    <w:rPr>
      <w:rFonts w:ascii="Segoe UI" w:eastAsiaTheme="majorEastAsia" w:hAnsi="Segoe UI" w:cstheme="majorBidi"/>
      <w:color w:val="008AC8"/>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Pr>
      <w:rFonts w:ascii="Segoe UI" w:eastAsiaTheme="majorEastAsia" w:hAnsi="Segoe UI" w:cstheme="majorBidi"/>
      <w:i/>
      <w:iCs/>
      <w:color w:val="008AC8"/>
      <w:sz w:val="24"/>
    </w:rPr>
  </w:style>
  <w:style w:type="character" w:customStyle="1" w:styleId="Heading8Char">
    <w:name w:val="Heading 8 Char"/>
    <w:basedOn w:val="DefaultParagraphFont"/>
    <w:link w:val="Heading8"/>
    <w:uiPriority w:val="9"/>
    <w:semiHidden/>
    <w:rPr>
      <w:rFonts w:ascii="Segoe UI" w:eastAsiaTheme="majorEastAsia" w:hAnsi="Segoe UI" w:cstheme="majorBidi"/>
      <w:color w:val="008AC8"/>
      <w:sz w:val="24"/>
      <w:szCs w:val="21"/>
    </w:rPr>
  </w:style>
  <w:style w:type="numbering" w:customStyle="1" w:styleId="Checklist">
    <w:name w:val="Checklist"/>
    <w:basedOn w:val="NoList"/>
    <w:pPr>
      <w:numPr>
        <w:numId w:val="6"/>
      </w:numPr>
    </w:pPr>
  </w:style>
  <w:style w:type="paragraph" w:customStyle="1" w:styleId="TableText">
    <w:name w:val="Table Text"/>
    <w:basedOn w:val="Normal"/>
    <w:pPr>
      <w:spacing w:before="0" w:after="0" w:line="240" w:lineRule="auto"/>
    </w:pPr>
    <w:rPr>
      <w:sz w:val="20"/>
      <w:szCs w:val="20"/>
    </w:rPr>
  </w:style>
  <w:style w:type="paragraph" w:styleId="FootnoteText">
    <w:name w:val="footnote text"/>
    <w:aliases w:val="ft,Used by Word for text of Help footnotes,FootnoteText"/>
    <w:basedOn w:val="Normal"/>
    <w:link w:val="FootnoteTextChar"/>
    <w:uiPriority w:val="99"/>
    <w:unhideWhenUsed/>
    <w:rsid w:val="008C7A45"/>
    <w:pPr>
      <w:spacing w:before="0" w:after="0" w:line="240" w:lineRule="auto"/>
    </w:pPr>
    <w:rPr>
      <w:sz w:val="20"/>
      <w:szCs w:val="20"/>
    </w:rPr>
  </w:style>
  <w:style w:type="character" w:customStyle="1" w:styleId="FootnoteTextChar">
    <w:name w:val="Footnote Text Char"/>
    <w:aliases w:val="ft Char,Used by Word for text of Help footnotes Char,FootnoteText Char"/>
    <w:basedOn w:val="DefaultParagraphFont"/>
    <w:link w:val="FootnoteText"/>
    <w:uiPriority w:val="99"/>
    <w:rsid w:val="008C7A45"/>
    <w:rPr>
      <w:rFonts w:ascii="Segoe UI" w:hAnsi="Segoe UI"/>
      <w:sz w:val="20"/>
      <w:szCs w:val="20"/>
    </w:rPr>
  </w:style>
  <w:style w:type="character" w:styleId="FootnoteReference">
    <w:name w:val="footnote reference"/>
    <w:aliases w:val="fr,Used by Word for Help footnote symbols"/>
    <w:basedOn w:val="DefaultParagraphFont"/>
    <w:uiPriority w:val="99"/>
    <w:rsid w:val="008C7A45"/>
    <w:rPr>
      <w:sz w:val="16"/>
      <w:vertAlign w:val="superscript"/>
    </w:rPr>
  </w:style>
  <w:style w:type="character" w:customStyle="1" w:styleId="NoteChar">
    <w:name w:val="Note Char"/>
    <w:basedOn w:val="DefaultParagraphFont"/>
    <w:link w:val="Note"/>
    <w:rsid w:val="007E4701"/>
    <w:rPr>
      <w:rFonts w:ascii="Segoe UI" w:hAnsi="Segoe UI"/>
      <w:szCs w:val="18"/>
    </w:rPr>
  </w:style>
  <w:style w:type="paragraph" w:customStyle="1" w:styleId="Steps">
    <w:name w:val="Steps"/>
    <w:basedOn w:val="ListParagraph"/>
    <w:link w:val="StepsChar"/>
    <w:rsid w:val="006D2A6A"/>
    <w:pPr>
      <w:numPr>
        <w:numId w:val="9"/>
      </w:numPr>
      <w:spacing w:before="0" w:after="0" w:line="240" w:lineRule="auto"/>
    </w:pPr>
    <w:rPr>
      <w:rFonts w:cs="Segoe UI"/>
      <w:sz w:val="20"/>
      <w:szCs w:val="20"/>
      <w:lang w:val="fr-FR"/>
    </w:rPr>
  </w:style>
  <w:style w:type="character" w:customStyle="1" w:styleId="StepsChar">
    <w:name w:val="Steps Char"/>
    <w:basedOn w:val="DefaultParagraphFont"/>
    <w:link w:val="Steps"/>
    <w:rsid w:val="006D2A6A"/>
    <w:rPr>
      <w:rFonts w:ascii="Segoe UI" w:hAnsi="Segoe UI" w:cs="Segoe UI"/>
      <w:sz w:val="20"/>
      <w:szCs w:val="20"/>
      <w:lang w:val="fr-FR"/>
    </w:rPr>
  </w:style>
  <w:style w:type="paragraph" w:customStyle="1" w:styleId="Legalese">
    <w:name w:val="Legalese"/>
    <w:basedOn w:val="Normal"/>
    <w:rsid w:val="00141BA0"/>
    <w:pPr>
      <w:spacing w:before="0" w:line="140" w:lineRule="exact"/>
      <w:ind w:left="3742" w:right="-357"/>
      <w:jc w:val="both"/>
    </w:pPr>
    <w:rPr>
      <w:rFonts w:eastAsia="Segoe UI" w:cs="Arial"/>
      <w:i/>
      <w:color w:val="000000" w:themeColor="text1"/>
      <w:sz w:val="16"/>
      <w:szCs w:val="16"/>
    </w:rPr>
  </w:style>
  <w:style w:type="paragraph" w:customStyle="1" w:styleId="Heading4Numbered">
    <w:name w:val="Heading 4 (Numbered)"/>
    <w:basedOn w:val="Heading3Numbered"/>
    <w:next w:val="Normal"/>
    <w:unhideWhenUsed/>
    <w:qFormat/>
    <w:rsid w:val="001470B3"/>
    <w:pPr>
      <w:numPr>
        <w:ilvl w:val="0"/>
        <w:numId w:val="0"/>
      </w:numPr>
      <w:tabs>
        <w:tab w:val="left" w:pos="1440"/>
      </w:tabs>
      <w:ind w:left="936" w:hanging="936"/>
      <w:outlineLvl w:val="3"/>
    </w:pPr>
    <w:rPr>
      <w:spacing w:val="10"/>
      <w:sz w:val="24"/>
    </w:rPr>
  </w:style>
  <w:style w:type="numbering" w:customStyle="1" w:styleId="Style1">
    <w:name w:val="Style1"/>
    <w:uiPriority w:val="99"/>
    <w:rsid w:val="001470B3"/>
    <w:pPr>
      <w:numPr>
        <w:numId w:val="10"/>
      </w:numPr>
    </w:pPr>
  </w:style>
  <w:style w:type="paragraph" w:customStyle="1" w:styleId="NumHeading3">
    <w:name w:val="Num Heading 3"/>
    <w:basedOn w:val="Heading3"/>
    <w:next w:val="Normal"/>
    <w:rsid w:val="001470B3"/>
    <w:pPr>
      <w:keepNext w:val="0"/>
      <w:keepLines w:val="0"/>
      <w:widowControl w:val="0"/>
      <w:tabs>
        <w:tab w:val="left" w:pos="1440"/>
        <w:tab w:val="num" w:pos="4680"/>
      </w:tabs>
      <w:spacing w:before="120" w:after="60"/>
      <w:ind w:left="2736" w:hanging="936"/>
      <w:outlineLvl w:val="9"/>
    </w:pPr>
    <w:rPr>
      <w:rFonts w:eastAsia="Segoe Semibold" w:cs="Segoe Semibold"/>
      <w:color w:val="333333"/>
      <w:sz w:val="16"/>
      <w:szCs w:val="26"/>
      <w:lang w:eastAsia="en-AU"/>
    </w:rPr>
  </w:style>
  <w:style w:type="paragraph" w:customStyle="1" w:styleId="NumHeading4">
    <w:name w:val="Num Heading 4"/>
    <w:basedOn w:val="Heading4"/>
    <w:next w:val="Normal"/>
    <w:rsid w:val="001470B3"/>
    <w:pPr>
      <w:keepNext w:val="0"/>
      <w:keepLines w:val="0"/>
      <w:widowControl w:val="0"/>
      <w:tabs>
        <w:tab w:val="left" w:pos="1440"/>
        <w:tab w:val="num" w:pos="5400"/>
      </w:tabs>
      <w:spacing w:before="120" w:after="60"/>
      <w:ind w:left="3240" w:hanging="1080"/>
      <w:outlineLvl w:val="9"/>
    </w:pPr>
    <w:rPr>
      <w:rFonts w:eastAsia="Segoe Semibold" w:cs="Segoe Semibold"/>
      <w:i/>
      <w:color w:val="333333"/>
      <w:sz w:val="16"/>
      <w:szCs w:val="24"/>
      <w:lang w:eastAsia="en-AU"/>
    </w:rPr>
  </w:style>
  <w:style w:type="paragraph" w:customStyle="1" w:styleId="CellBody">
    <w:name w:val="Cell Body"/>
    <w:basedOn w:val="Normal"/>
    <w:link w:val="CellBodyChar"/>
    <w:qFormat/>
    <w:rsid w:val="001470B3"/>
    <w:pPr>
      <w:spacing w:after="0"/>
    </w:pPr>
    <w:rPr>
      <w:color w:val="000000" w:themeColor="text1"/>
      <w:sz w:val="20"/>
      <w:lang w:val="en-GB"/>
    </w:rPr>
  </w:style>
  <w:style w:type="table" w:customStyle="1" w:styleId="SDMTemplateTable">
    <w:name w:val="SDM Template Table"/>
    <w:basedOn w:val="TableNormal"/>
    <w:uiPriority w:val="99"/>
    <w:rsid w:val="001470B3"/>
    <w:pPr>
      <w:spacing w:after="0" w:line="240" w:lineRule="auto"/>
    </w:pPr>
    <w:rPr>
      <w:rFonts w:ascii="Segoe UI"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character" w:customStyle="1" w:styleId="CellBodyChar">
    <w:name w:val="Cell Body Char"/>
    <w:basedOn w:val="DefaultParagraphFont"/>
    <w:link w:val="CellBody"/>
    <w:rsid w:val="001470B3"/>
    <w:rPr>
      <w:rFonts w:ascii="Segoe UI" w:hAnsi="Segoe UI"/>
      <w:color w:val="000000" w:themeColor="text1"/>
      <w:sz w:val="20"/>
      <w:lang w:val="en-GB"/>
    </w:rPr>
  </w:style>
  <w:style w:type="character" w:customStyle="1" w:styleId="CaptionChar">
    <w:name w:val="Caption Char"/>
    <w:basedOn w:val="DefaultParagraphFont"/>
    <w:link w:val="Caption"/>
    <w:locked/>
    <w:rsid w:val="001470B3"/>
    <w:rPr>
      <w:rFonts w:ascii="Segoe UI" w:hAnsi="Segoe UI"/>
      <w:bCs/>
      <w:color w:val="008AC8"/>
      <w:sz w:val="18"/>
      <w:szCs w:val="18"/>
    </w:rPr>
  </w:style>
  <w:style w:type="character" w:customStyle="1" w:styleId="Heading3NumberedChar">
    <w:name w:val="Heading 3 (Numbered) Char"/>
    <w:basedOn w:val="DefaultParagraphFont"/>
    <w:link w:val="Heading3Numbered"/>
    <w:rsid w:val="001470B3"/>
    <w:rPr>
      <w:rFonts w:ascii="Segoe UI" w:eastAsiaTheme="minorHAnsi" w:hAnsi="Segoe UI"/>
      <w:color w:val="008AC8"/>
      <w:sz w:val="28"/>
      <w:szCs w:val="28"/>
    </w:rPr>
  </w:style>
  <w:style w:type="paragraph" w:styleId="ListBullet2">
    <w:name w:val="List Bullet 2"/>
    <w:basedOn w:val="Normal"/>
    <w:uiPriority w:val="99"/>
    <w:unhideWhenUsed/>
    <w:rsid w:val="00DC6F53"/>
    <w:pPr>
      <w:numPr>
        <w:numId w:val="11"/>
      </w:numPr>
      <w:contextualSpacing/>
    </w:pPr>
  </w:style>
  <w:style w:type="paragraph" w:customStyle="1" w:styleId="ConsultantGuidance">
    <w:name w:val="Consultant Guidance"/>
    <w:basedOn w:val="Normal"/>
    <w:link w:val="ConsultantGuidanceChar"/>
    <w:qFormat/>
    <w:rsid w:val="00A043C8"/>
    <w:pPr>
      <w:shd w:val="clear" w:color="auto" w:fill="F2F2F2" w:themeFill="background1" w:themeFillShade="F2"/>
    </w:pPr>
    <w:rPr>
      <w:rFonts w:eastAsiaTheme="minorHAnsi"/>
      <w:color w:val="FF0000"/>
      <w:sz w:val="18"/>
      <w:lang w:val="en-AU" w:eastAsia="ja-JP"/>
    </w:rPr>
  </w:style>
  <w:style w:type="character" w:customStyle="1" w:styleId="ConsultantGuidanceChar">
    <w:name w:val="Consultant Guidance Char"/>
    <w:basedOn w:val="DefaultParagraphFont"/>
    <w:link w:val="ConsultantGuidance"/>
    <w:rsid w:val="00A043C8"/>
    <w:rPr>
      <w:rFonts w:ascii="Segoe UI" w:eastAsiaTheme="minorHAnsi" w:hAnsi="Segoe UI"/>
      <w:color w:val="FF0000"/>
      <w:sz w:val="18"/>
      <w:shd w:val="clear" w:color="auto" w:fill="F2F2F2" w:themeFill="background1" w:themeFillShade="F2"/>
      <w:lang w:val="en-AU" w:eastAsia="ja-JP"/>
    </w:rPr>
  </w:style>
  <w:style w:type="table" w:customStyle="1" w:styleId="SDMTemplateTable4">
    <w:name w:val="SDM Template Table4"/>
    <w:basedOn w:val="TableNormal"/>
    <w:uiPriority w:val="99"/>
    <w:rsid w:val="00A043C8"/>
    <w:pPr>
      <w:spacing w:after="0" w:line="240" w:lineRule="auto"/>
    </w:pPr>
    <w:rPr>
      <w:rFonts w:ascii="Segoe UI" w:hAnsi="Segoe UI"/>
      <w:color w:val="000000" w:themeColor="text1"/>
      <w:sz w:val="20"/>
    </w:rPr>
    <w:tblPr>
      <w:tblStyleRowBandSize w:val="1"/>
      <w:tblBorders>
        <w:top w:val="single" w:sz="4" w:space="0" w:color="008AC8"/>
        <w:bottom w:val="single" w:sz="4" w:space="0" w:color="008AC8"/>
        <w:insideH w:val="single" w:sz="4" w:space="0" w:color="008AC8"/>
      </w:tblBorders>
    </w:tblPr>
    <w:trPr>
      <w:cantSplit/>
    </w:trPr>
    <w:tblStylePr w:type="firstRow">
      <w:rPr>
        <w:rFonts w:ascii="Segoe UI" w:hAnsi="Segoe UI"/>
        <w:color w:val="FFFFFF" w:themeColor="background1"/>
        <w:sz w:val="22"/>
      </w:rPr>
      <w:tblPr/>
      <w:trPr>
        <w:cantSplit w:val="0"/>
        <w:tblHeader/>
      </w:trPr>
      <w:tcPr>
        <w:shd w:val="clear" w:color="auto" w:fill="008AC8"/>
      </w:tcPr>
    </w:tblStylePr>
    <w:tblStylePr w:type="band1Horz">
      <w:rPr>
        <w:rFonts w:ascii="Segoe UI" w:hAnsi="Segoe UI"/>
        <w:color w:val="000000" w:themeColor="text1"/>
        <w:sz w:val="20"/>
      </w:rPr>
    </w:tblStylePr>
    <w:tblStylePr w:type="band2Horz">
      <w:rPr>
        <w:rFonts w:ascii="Segoe UI" w:hAnsi="Segoe UI"/>
        <w:color w:val="auto"/>
        <w:sz w:val="20"/>
      </w:rPr>
    </w:tblStylePr>
  </w:style>
  <w:style w:type="paragraph" w:customStyle="1" w:styleId="lf-text-block">
    <w:name w:val="lf-text-block"/>
    <w:basedOn w:val="Normal"/>
    <w:rsid w:val="00B27F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thread-btn">
    <w:name w:val="lf-thread-btn"/>
    <w:basedOn w:val="DefaultParagraphFont"/>
    <w:rsid w:val="00B27F0A"/>
  </w:style>
  <w:style w:type="character" w:styleId="HTMLCode">
    <w:name w:val="HTML Code"/>
    <w:basedOn w:val="DefaultParagraphFont"/>
    <w:uiPriority w:val="99"/>
    <w:semiHidden/>
    <w:unhideWhenUsed/>
    <w:rsid w:val="00B27F0A"/>
    <w:rPr>
      <w:rFonts w:ascii="Courier New" w:eastAsia="Times New Roman" w:hAnsi="Courier New" w:cs="Courier New"/>
      <w:sz w:val="20"/>
      <w:szCs w:val="20"/>
    </w:rPr>
  </w:style>
  <w:style w:type="character" w:styleId="Mention">
    <w:name w:val="Mention"/>
    <w:basedOn w:val="DefaultParagraphFont"/>
    <w:uiPriority w:val="99"/>
    <w:semiHidden/>
    <w:unhideWhenUsed/>
    <w:rsid w:val="00A8570F"/>
    <w:rPr>
      <w:color w:val="2B579A"/>
      <w:shd w:val="clear" w:color="auto" w:fill="E6E6E6"/>
    </w:rPr>
  </w:style>
  <w:style w:type="character" w:styleId="UnresolvedMention">
    <w:name w:val="Unresolved Mention"/>
    <w:basedOn w:val="DefaultParagraphFont"/>
    <w:uiPriority w:val="99"/>
    <w:semiHidden/>
    <w:unhideWhenUsed/>
    <w:rsid w:val="00CF3046"/>
    <w:rPr>
      <w:color w:val="808080"/>
      <w:shd w:val="clear" w:color="auto" w:fill="E6E6E6"/>
    </w:rPr>
  </w:style>
  <w:style w:type="paragraph" w:customStyle="1" w:styleId="c-paragraph-3">
    <w:name w:val="c-paragraph-3"/>
    <w:basedOn w:val="Normal"/>
    <w:rsid w:val="00F3749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NoSpacingChar">
    <w:name w:val="No Spacing Char"/>
    <w:basedOn w:val="DefaultParagraphFont"/>
    <w:link w:val="NoSpacing"/>
    <w:uiPriority w:val="1"/>
    <w:rsid w:val="00A62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711460472">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656691217">
                                                                                      <w:marLeft w:val="72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3217395">
      <w:bodyDiv w:val="1"/>
      <w:marLeft w:val="0"/>
      <w:marRight w:val="0"/>
      <w:marTop w:val="0"/>
      <w:marBottom w:val="0"/>
      <w:divBdr>
        <w:top w:val="none" w:sz="0" w:space="0" w:color="auto"/>
        <w:left w:val="none" w:sz="0" w:space="0" w:color="auto"/>
        <w:bottom w:val="none" w:sz="0" w:space="0" w:color="auto"/>
        <w:right w:val="none" w:sz="0" w:space="0" w:color="auto"/>
      </w:divBdr>
    </w:div>
    <w:div w:id="62065345">
      <w:bodyDiv w:val="1"/>
      <w:marLeft w:val="0"/>
      <w:marRight w:val="0"/>
      <w:marTop w:val="0"/>
      <w:marBottom w:val="0"/>
      <w:divBdr>
        <w:top w:val="none" w:sz="0" w:space="0" w:color="auto"/>
        <w:left w:val="none" w:sz="0" w:space="0" w:color="auto"/>
        <w:bottom w:val="none" w:sz="0" w:space="0" w:color="auto"/>
        <w:right w:val="none" w:sz="0" w:space="0" w:color="auto"/>
      </w:divBdr>
    </w:div>
    <w:div w:id="64305786">
      <w:bodyDiv w:val="1"/>
      <w:marLeft w:val="0"/>
      <w:marRight w:val="0"/>
      <w:marTop w:val="0"/>
      <w:marBottom w:val="0"/>
      <w:divBdr>
        <w:top w:val="none" w:sz="0" w:space="0" w:color="auto"/>
        <w:left w:val="none" w:sz="0" w:space="0" w:color="auto"/>
        <w:bottom w:val="none" w:sz="0" w:space="0" w:color="auto"/>
        <w:right w:val="none" w:sz="0" w:space="0" w:color="auto"/>
      </w:divBdr>
      <w:divsChild>
        <w:div w:id="1354725458">
          <w:marLeft w:val="0"/>
          <w:marRight w:val="0"/>
          <w:marTop w:val="240"/>
          <w:marBottom w:val="0"/>
          <w:divBdr>
            <w:top w:val="none" w:sz="0" w:space="12" w:color="CFEBE3"/>
            <w:left w:val="none" w:sz="0" w:space="12" w:color="CFEBE3"/>
            <w:bottom w:val="none" w:sz="0" w:space="12" w:color="CFEBE3"/>
            <w:right w:val="none" w:sz="0" w:space="12" w:color="CFEBE3"/>
          </w:divBdr>
        </w:div>
      </w:divsChild>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301155386">
          <w:marLeft w:val="1080"/>
          <w:marRight w:val="0"/>
          <w:marTop w:val="96"/>
          <w:marBottom w:val="0"/>
          <w:divBdr>
            <w:top w:val="none" w:sz="0" w:space="0" w:color="auto"/>
            <w:left w:val="none" w:sz="0" w:space="0" w:color="auto"/>
            <w:bottom w:val="none" w:sz="0" w:space="0" w:color="auto"/>
            <w:right w:val="none" w:sz="0" w:space="0" w:color="auto"/>
          </w:divBdr>
        </w:div>
        <w:div w:id="80378618">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87069482">
          <w:marLeft w:val="1166"/>
          <w:marRight w:val="0"/>
          <w:marTop w:val="0"/>
          <w:marBottom w:val="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171072621">
      <w:bodyDiv w:val="1"/>
      <w:marLeft w:val="0"/>
      <w:marRight w:val="0"/>
      <w:marTop w:val="0"/>
      <w:marBottom w:val="0"/>
      <w:divBdr>
        <w:top w:val="none" w:sz="0" w:space="0" w:color="auto"/>
        <w:left w:val="none" w:sz="0" w:space="0" w:color="auto"/>
        <w:bottom w:val="none" w:sz="0" w:space="0" w:color="auto"/>
        <w:right w:val="none" w:sz="0" w:space="0" w:color="auto"/>
      </w:divBdr>
    </w:div>
    <w:div w:id="194268990">
      <w:bodyDiv w:val="1"/>
      <w:marLeft w:val="0"/>
      <w:marRight w:val="0"/>
      <w:marTop w:val="0"/>
      <w:marBottom w:val="0"/>
      <w:divBdr>
        <w:top w:val="none" w:sz="0" w:space="0" w:color="auto"/>
        <w:left w:val="none" w:sz="0" w:space="0" w:color="auto"/>
        <w:bottom w:val="none" w:sz="0" w:space="0" w:color="auto"/>
        <w:right w:val="none" w:sz="0" w:space="0" w:color="auto"/>
      </w:divBdr>
    </w:div>
    <w:div w:id="210193910">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793864313">
                              <w:marLeft w:val="0"/>
                              <w:marRight w:val="0"/>
                              <w:marTop w:val="0"/>
                              <w:marBottom w:val="0"/>
                              <w:divBdr>
                                <w:top w:val="none" w:sz="0" w:space="0" w:color="auto"/>
                                <w:left w:val="none" w:sz="0" w:space="0" w:color="auto"/>
                                <w:bottom w:val="none" w:sz="0" w:space="0" w:color="auto"/>
                                <w:right w:val="none" w:sz="0" w:space="0" w:color="auto"/>
                              </w:divBdr>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 w:id="10291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2012029363">
                                      <w:marLeft w:val="0"/>
                                      <w:marRight w:val="0"/>
                                      <w:marTop w:val="0"/>
                                      <w:marBottom w:val="0"/>
                                      <w:divBdr>
                                        <w:top w:val="none" w:sz="0" w:space="0" w:color="auto"/>
                                        <w:left w:val="none" w:sz="0" w:space="0" w:color="auto"/>
                                        <w:bottom w:val="none" w:sz="0" w:space="0" w:color="auto"/>
                                        <w:right w:val="none" w:sz="0" w:space="0" w:color="auto"/>
                                      </w:divBdr>
                                      <w:divsChild>
                                        <w:div w:id="1894340550">
                                          <w:marLeft w:val="0"/>
                                          <w:marRight w:val="0"/>
                                          <w:marTop w:val="0"/>
                                          <w:marBottom w:val="0"/>
                                          <w:divBdr>
                                            <w:top w:val="none" w:sz="0" w:space="0" w:color="auto"/>
                                            <w:left w:val="none" w:sz="0" w:space="0" w:color="auto"/>
                                            <w:bottom w:val="none" w:sz="0" w:space="0" w:color="auto"/>
                                            <w:right w:val="none" w:sz="0" w:space="0" w:color="auto"/>
                                          </w:divBdr>
                                        </w:div>
                                        <w:div w:id="1781334820">
                                          <w:marLeft w:val="0"/>
                                          <w:marRight w:val="0"/>
                                          <w:marTop w:val="0"/>
                                          <w:marBottom w:val="0"/>
                                          <w:divBdr>
                                            <w:top w:val="none" w:sz="0" w:space="0" w:color="auto"/>
                                            <w:left w:val="none" w:sz="0" w:space="0" w:color="auto"/>
                                            <w:bottom w:val="none" w:sz="0" w:space="0" w:color="auto"/>
                                            <w:right w:val="none" w:sz="0" w:space="0" w:color="auto"/>
                                          </w:divBdr>
                                        </w:div>
                                      </w:divsChild>
                                    </w:div>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1728382783">
                                                          <w:marLeft w:val="0"/>
                                                          <w:marRight w:val="0"/>
                                                          <w:marTop w:val="0"/>
                                                          <w:marBottom w:val="0"/>
                                                          <w:divBdr>
                                                            <w:top w:val="none" w:sz="0" w:space="0" w:color="auto"/>
                                                            <w:left w:val="none" w:sz="0" w:space="0" w:color="auto"/>
                                                            <w:bottom w:val="none" w:sz="0" w:space="0" w:color="auto"/>
                                                            <w:right w:val="none" w:sz="0" w:space="0" w:color="auto"/>
                                                          </w:divBdr>
                                                        </w:div>
                                                        <w:div w:id="5054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711541859">
                                                          <w:marLeft w:val="0"/>
                                                          <w:marRight w:val="0"/>
                                                          <w:marTop w:val="0"/>
                                                          <w:marBottom w:val="0"/>
                                                          <w:divBdr>
                                                            <w:top w:val="none" w:sz="0" w:space="0" w:color="auto"/>
                                                            <w:left w:val="none" w:sz="0" w:space="0" w:color="auto"/>
                                                            <w:bottom w:val="none" w:sz="0" w:space="0" w:color="auto"/>
                                                            <w:right w:val="none" w:sz="0" w:space="0" w:color="auto"/>
                                                          </w:divBdr>
                                                        </w:div>
                                                        <w:div w:id="46099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1690135194">
                                                          <w:marLeft w:val="0"/>
                                                          <w:marRight w:val="0"/>
                                                          <w:marTop w:val="0"/>
                                                          <w:marBottom w:val="0"/>
                                                          <w:divBdr>
                                                            <w:top w:val="none" w:sz="0" w:space="0" w:color="auto"/>
                                                            <w:left w:val="none" w:sz="0" w:space="0" w:color="auto"/>
                                                            <w:bottom w:val="none" w:sz="0" w:space="0" w:color="auto"/>
                                                            <w:right w:val="none" w:sz="0" w:space="0" w:color="auto"/>
                                                          </w:divBdr>
                                                        </w:div>
                                                        <w:div w:id="75270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3880100">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314334">
      <w:bodyDiv w:val="1"/>
      <w:marLeft w:val="0"/>
      <w:marRight w:val="0"/>
      <w:marTop w:val="0"/>
      <w:marBottom w:val="0"/>
      <w:divBdr>
        <w:top w:val="none" w:sz="0" w:space="0" w:color="auto"/>
        <w:left w:val="none" w:sz="0" w:space="0" w:color="auto"/>
        <w:bottom w:val="none" w:sz="0" w:space="0" w:color="auto"/>
        <w:right w:val="none" w:sz="0" w:space="0" w:color="auto"/>
      </w:divBdr>
    </w:div>
    <w:div w:id="554201810">
      <w:bodyDiv w:val="1"/>
      <w:marLeft w:val="0"/>
      <w:marRight w:val="0"/>
      <w:marTop w:val="0"/>
      <w:marBottom w:val="0"/>
      <w:divBdr>
        <w:top w:val="none" w:sz="0" w:space="0" w:color="auto"/>
        <w:left w:val="none" w:sz="0" w:space="0" w:color="auto"/>
        <w:bottom w:val="none" w:sz="0" w:space="0" w:color="auto"/>
        <w:right w:val="none" w:sz="0" w:space="0" w:color="auto"/>
      </w:divBdr>
    </w:div>
    <w:div w:id="566454681">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473358">
      <w:bodyDiv w:val="1"/>
      <w:marLeft w:val="0"/>
      <w:marRight w:val="0"/>
      <w:marTop w:val="0"/>
      <w:marBottom w:val="0"/>
      <w:divBdr>
        <w:top w:val="none" w:sz="0" w:space="0" w:color="auto"/>
        <w:left w:val="none" w:sz="0" w:space="0" w:color="auto"/>
        <w:bottom w:val="none" w:sz="0" w:space="0" w:color="auto"/>
        <w:right w:val="none" w:sz="0" w:space="0" w:color="auto"/>
      </w:divBdr>
      <w:divsChild>
        <w:div w:id="798257021">
          <w:marLeft w:val="0"/>
          <w:marRight w:val="0"/>
          <w:marTop w:val="0"/>
          <w:marBottom w:val="0"/>
          <w:divBdr>
            <w:top w:val="none" w:sz="0" w:space="0" w:color="auto"/>
            <w:left w:val="none" w:sz="0" w:space="0" w:color="auto"/>
            <w:bottom w:val="none" w:sz="0" w:space="0" w:color="auto"/>
            <w:right w:val="none" w:sz="0" w:space="0" w:color="auto"/>
          </w:divBdr>
          <w:divsChild>
            <w:div w:id="351684664">
              <w:marLeft w:val="4"/>
              <w:marRight w:val="4"/>
              <w:marTop w:val="0"/>
              <w:marBottom w:val="0"/>
              <w:divBdr>
                <w:top w:val="none" w:sz="0" w:space="0" w:color="auto"/>
                <w:left w:val="none" w:sz="0" w:space="0" w:color="auto"/>
                <w:bottom w:val="none" w:sz="0" w:space="0" w:color="auto"/>
                <w:right w:val="none" w:sz="0" w:space="0" w:color="auto"/>
              </w:divBdr>
              <w:divsChild>
                <w:div w:id="192573151">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51456462">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08081624">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637106006">
          <w:marLeft w:val="360"/>
          <w:marRight w:val="0"/>
          <w:marTop w:val="0"/>
          <w:marBottom w:val="0"/>
          <w:divBdr>
            <w:top w:val="none" w:sz="0" w:space="0" w:color="auto"/>
            <w:left w:val="none" w:sz="0" w:space="0" w:color="auto"/>
            <w:bottom w:val="none" w:sz="0" w:space="0" w:color="auto"/>
            <w:right w:val="none" w:sz="0" w:space="0" w:color="auto"/>
          </w:divBdr>
        </w:div>
      </w:divsChild>
    </w:div>
    <w:div w:id="1169443859">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22059245">
      <w:bodyDiv w:val="1"/>
      <w:marLeft w:val="0"/>
      <w:marRight w:val="0"/>
      <w:marTop w:val="0"/>
      <w:marBottom w:val="0"/>
      <w:divBdr>
        <w:top w:val="none" w:sz="0" w:space="0" w:color="auto"/>
        <w:left w:val="none" w:sz="0" w:space="0" w:color="auto"/>
        <w:bottom w:val="none" w:sz="0" w:space="0" w:color="auto"/>
        <w:right w:val="none" w:sz="0" w:space="0" w:color="auto"/>
      </w:divBdr>
      <w:divsChild>
        <w:div w:id="956254648">
          <w:marLeft w:val="0"/>
          <w:marRight w:val="0"/>
          <w:marTop w:val="0"/>
          <w:marBottom w:val="0"/>
          <w:divBdr>
            <w:top w:val="none" w:sz="0" w:space="0" w:color="auto"/>
            <w:left w:val="none" w:sz="0" w:space="0" w:color="auto"/>
            <w:bottom w:val="none" w:sz="0" w:space="0" w:color="auto"/>
            <w:right w:val="none" w:sz="0" w:space="0" w:color="auto"/>
          </w:divBdr>
          <w:divsChild>
            <w:div w:id="1805928611">
              <w:marLeft w:val="4"/>
              <w:marRight w:val="4"/>
              <w:marTop w:val="0"/>
              <w:marBottom w:val="0"/>
              <w:divBdr>
                <w:top w:val="none" w:sz="0" w:space="0" w:color="auto"/>
                <w:left w:val="none" w:sz="0" w:space="0" w:color="auto"/>
                <w:bottom w:val="none" w:sz="0" w:space="0" w:color="auto"/>
                <w:right w:val="none" w:sz="0" w:space="0" w:color="auto"/>
              </w:divBdr>
              <w:divsChild>
                <w:div w:id="1090539745">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69179976">
      <w:bodyDiv w:val="1"/>
      <w:marLeft w:val="0"/>
      <w:marRight w:val="0"/>
      <w:marTop w:val="0"/>
      <w:marBottom w:val="0"/>
      <w:divBdr>
        <w:top w:val="none" w:sz="0" w:space="0" w:color="auto"/>
        <w:left w:val="none" w:sz="0" w:space="0" w:color="auto"/>
        <w:bottom w:val="none" w:sz="0" w:space="0" w:color="auto"/>
        <w:right w:val="none" w:sz="0" w:space="0" w:color="auto"/>
      </w:divBdr>
      <w:divsChild>
        <w:div w:id="1880317330">
          <w:marLeft w:val="0"/>
          <w:marRight w:val="0"/>
          <w:marTop w:val="0"/>
          <w:marBottom w:val="0"/>
          <w:divBdr>
            <w:top w:val="none" w:sz="0" w:space="0" w:color="auto"/>
            <w:left w:val="none" w:sz="0" w:space="0" w:color="auto"/>
            <w:bottom w:val="none" w:sz="0" w:space="0" w:color="auto"/>
            <w:right w:val="none" w:sz="0" w:space="0" w:color="auto"/>
          </w:divBdr>
        </w:div>
        <w:div w:id="1152599683">
          <w:marLeft w:val="0"/>
          <w:marRight w:val="0"/>
          <w:marTop w:val="0"/>
          <w:marBottom w:val="0"/>
          <w:divBdr>
            <w:top w:val="none" w:sz="0" w:space="0" w:color="auto"/>
            <w:left w:val="none" w:sz="0" w:space="0" w:color="auto"/>
            <w:bottom w:val="none" w:sz="0" w:space="0" w:color="auto"/>
            <w:right w:val="none" w:sz="0" w:space="0" w:color="auto"/>
          </w:divBdr>
        </w:div>
      </w:divsChild>
    </w:div>
    <w:div w:id="1381789036">
      <w:bodyDiv w:val="1"/>
      <w:marLeft w:val="0"/>
      <w:marRight w:val="0"/>
      <w:marTop w:val="0"/>
      <w:marBottom w:val="0"/>
      <w:divBdr>
        <w:top w:val="none" w:sz="0" w:space="0" w:color="auto"/>
        <w:left w:val="none" w:sz="0" w:space="0" w:color="auto"/>
        <w:bottom w:val="none" w:sz="0" w:space="0" w:color="auto"/>
        <w:right w:val="none" w:sz="0" w:space="0" w:color="auto"/>
      </w:divBdr>
      <w:divsChild>
        <w:div w:id="2138334617">
          <w:marLeft w:val="0"/>
          <w:marRight w:val="0"/>
          <w:marTop w:val="0"/>
          <w:marBottom w:val="0"/>
          <w:divBdr>
            <w:top w:val="none" w:sz="0" w:space="0" w:color="auto"/>
            <w:left w:val="none" w:sz="0" w:space="0" w:color="auto"/>
            <w:bottom w:val="none" w:sz="0" w:space="0" w:color="auto"/>
            <w:right w:val="none" w:sz="0" w:space="0" w:color="auto"/>
          </w:divBdr>
          <w:divsChild>
            <w:div w:id="1831486796">
              <w:marLeft w:val="4"/>
              <w:marRight w:val="4"/>
              <w:marTop w:val="0"/>
              <w:marBottom w:val="0"/>
              <w:divBdr>
                <w:top w:val="none" w:sz="0" w:space="0" w:color="auto"/>
                <w:left w:val="none" w:sz="0" w:space="0" w:color="auto"/>
                <w:bottom w:val="none" w:sz="0" w:space="0" w:color="auto"/>
                <w:right w:val="none" w:sz="0" w:space="0" w:color="auto"/>
              </w:divBdr>
              <w:divsChild>
                <w:div w:id="2080134159">
                  <w:marLeft w:val="0"/>
                  <w:marRight w:val="0"/>
                  <w:marTop w:val="4"/>
                  <w:marBottom w:val="0"/>
                  <w:divBdr>
                    <w:top w:val="none" w:sz="0" w:space="0" w:color="auto"/>
                    <w:left w:val="none" w:sz="0" w:space="0" w:color="auto"/>
                    <w:bottom w:val="none" w:sz="0" w:space="0" w:color="auto"/>
                    <w:right w:val="none" w:sz="0" w:space="0" w:color="auto"/>
                  </w:divBdr>
                </w:div>
              </w:divsChild>
            </w:div>
          </w:divsChild>
        </w:div>
      </w:divsChild>
    </w:div>
    <w:div w:id="1381900898">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878934691">
                                                          <w:marLeft w:val="0"/>
                                                          <w:marRight w:val="0"/>
                                                          <w:marTop w:val="0"/>
                                                          <w:marBottom w:val="0"/>
                                                          <w:divBdr>
                                                            <w:top w:val="none" w:sz="0" w:space="0" w:color="auto"/>
                                                            <w:left w:val="none" w:sz="0" w:space="0" w:color="auto"/>
                                                            <w:bottom w:val="none" w:sz="0" w:space="0" w:color="auto"/>
                                                            <w:right w:val="none" w:sz="0" w:space="0" w:color="auto"/>
                                                          </w:divBdr>
                                                        </w:div>
                                                        <w:div w:id="10489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581400967">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205609265">
                                                                                      <w:marLeft w:val="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6075883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24717952">
      <w:bodyDiv w:val="1"/>
      <w:marLeft w:val="0"/>
      <w:marRight w:val="0"/>
      <w:marTop w:val="0"/>
      <w:marBottom w:val="0"/>
      <w:divBdr>
        <w:top w:val="none" w:sz="0" w:space="0" w:color="auto"/>
        <w:left w:val="none" w:sz="0" w:space="0" w:color="auto"/>
        <w:bottom w:val="none" w:sz="0" w:space="0" w:color="auto"/>
        <w:right w:val="none" w:sz="0" w:space="0" w:color="auto"/>
      </w:divBdr>
    </w:div>
    <w:div w:id="1736270421">
      <w:bodyDiv w:val="1"/>
      <w:marLeft w:val="0"/>
      <w:marRight w:val="0"/>
      <w:marTop w:val="0"/>
      <w:marBottom w:val="0"/>
      <w:divBdr>
        <w:top w:val="none" w:sz="0" w:space="0" w:color="auto"/>
        <w:left w:val="none" w:sz="0" w:space="0" w:color="auto"/>
        <w:bottom w:val="none" w:sz="0" w:space="0" w:color="auto"/>
        <w:right w:val="none" w:sz="0" w:space="0" w:color="auto"/>
      </w:divBdr>
      <w:divsChild>
        <w:div w:id="2054041188">
          <w:marLeft w:val="0"/>
          <w:marRight w:val="0"/>
          <w:marTop w:val="0"/>
          <w:marBottom w:val="0"/>
          <w:divBdr>
            <w:top w:val="none" w:sz="0" w:space="0" w:color="auto"/>
            <w:left w:val="none" w:sz="0" w:space="0" w:color="auto"/>
            <w:bottom w:val="none" w:sz="0" w:space="0" w:color="auto"/>
            <w:right w:val="none" w:sz="0" w:space="0" w:color="auto"/>
          </w:divBdr>
          <w:divsChild>
            <w:div w:id="1435007575">
              <w:marLeft w:val="0"/>
              <w:marRight w:val="0"/>
              <w:marTop w:val="0"/>
              <w:marBottom w:val="0"/>
              <w:divBdr>
                <w:top w:val="none" w:sz="0" w:space="0" w:color="auto"/>
                <w:left w:val="none" w:sz="0" w:space="0" w:color="auto"/>
                <w:bottom w:val="none" w:sz="0" w:space="0" w:color="auto"/>
                <w:right w:val="none" w:sz="0" w:space="0" w:color="auto"/>
              </w:divBdr>
            </w:div>
          </w:divsChild>
        </w:div>
        <w:div w:id="1425686892">
          <w:marLeft w:val="0"/>
          <w:marRight w:val="0"/>
          <w:marTop w:val="0"/>
          <w:marBottom w:val="0"/>
          <w:divBdr>
            <w:top w:val="none" w:sz="0" w:space="0" w:color="auto"/>
            <w:left w:val="none" w:sz="0" w:space="0" w:color="auto"/>
            <w:bottom w:val="none" w:sz="0" w:space="0" w:color="auto"/>
            <w:right w:val="none" w:sz="0" w:space="0" w:color="auto"/>
          </w:divBdr>
          <w:divsChild>
            <w:div w:id="2089692746">
              <w:marLeft w:val="0"/>
              <w:marRight w:val="0"/>
              <w:marTop w:val="0"/>
              <w:marBottom w:val="0"/>
              <w:divBdr>
                <w:top w:val="none" w:sz="0" w:space="0" w:color="auto"/>
                <w:left w:val="none" w:sz="0" w:space="0" w:color="auto"/>
                <w:bottom w:val="none" w:sz="0" w:space="0" w:color="auto"/>
                <w:right w:val="none" w:sz="0" w:space="0" w:color="auto"/>
              </w:divBdr>
              <w:divsChild>
                <w:div w:id="1092431315">
                  <w:marLeft w:val="0"/>
                  <w:marRight w:val="0"/>
                  <w:marTop w:val="0"/>
                  <w:marBottom w:val="0"/>
                  <w:divBdr>
                    <w:top w:val="none" w:sz="0" w:space="0" w:color="auto"/>
                    <w:left w:val="none" w:sz="0" w:space="0" w:color="auto"/>
                    <w:bottom w:val="none" w:sz="0" w:space="0" w:color="auto"/>
                    <w:right w:val="none" w:sz="0" w:space="0" w:color="auto"/>
                  </w:divBdr>
                </w:div>
              </w:divsChild>
            </w:div>
            <w:div w:id="1983071987">
              <w:marLeft w:val="0"/>
              <w:marRight w:val="0"/>
              <w:marTop w:val="0"/>
              <w:marBottom w:val="0"/>
              <w:divBdr>
                <w:top w:val="none" w:sz="0" w:space="0" w:color="auto"/>
                <w:left w:val="none" w:sz="0" w:space="0" w:color="auto"/>
                <w:bottom w:val="none" w:sz="0" w:space="0" w:color="auto"/>
                <w:right w:val="none" w:sz="0" w:space="0" w:color="auto"/>
              </w:divBdr>
              <w:divsChild>
                <w:div w:id="1352729313">
                  <w:marLeft w:val="0"/>
                  <w:marRight w:val="0"/>
                  <w:marTop w:val="0"/>
                  <w:marBottom w:val="0"/>
                  <w:divBdr>
                    <w:top w:val="none" w:sz="0" w:space="0" w:color="auto"/>
                    <w:left w:val="none" w:sz="0" w:space="0" w:color="auto"/>
                    <w:bottom w:val="none" w:sz="0" w:space="0" w:color="auto"/>
                    <w:right w:val="none" w:sz="0" w:space="0" w:color="auto"/>
                  </w:divBdr>
                </w:div>
              </w:divsChild>
            </w:div>
            <w:div w:id="471598931">
              <w:marLeft w:val="0"/>
              <w:marRight w:val="0"/>
              <w:marTop w:val="0"/>
              <w:marBottom w:val="0"/>
              <w:divBdr>
                <w:top w:val="none" w:sz="0" w:space="0" w:color="auto"/>
                <w:left w:val="none" w:sz="0" w:space="0" w:color="auto"/>
                <w:bottom w:val="none" w:sz="0" w:space="0" w:color="auto"/>
                <w:right w:val="none" w:sz="0" w:space="0" w:color="auto"/>
              </w:divBdr>
              <w:divsChild>
                <w:div w:id="1891378316">
                  <w:marLeft w:val="0"/>
                  <w:marRight w:val="0"/>
                  <w:marTop w:val="0"/>
                  <w:marBottom w:val="0"/>
                  <w:divBdr>
                    <w:top w:val="none" w:sz="0" w:space="0" w:color="auto"/>
                    <w:left w:val="none" w:sz="0" w:space="0" w:color="auto"/>
                    <w:bottom w:val="none" w:sz="0" w:space="0" w:color="auto"/>
                    <w:right w:val="none" w:sz="0" w:space="0" w:color="auto"/>
                  </w:divBdr>
                </w:div>
              </w:divsChild>
            </w:div>
            <w:div w:id="900597739">
              <w:marLeft w:val="0"/>
              <w:marRight w:val="0"/>
              <w:marTop w:val="0"/>
              <w:marBottom w:val="0"/>
              <w:divBdr>
                <w:top w:val="none" w:sz="0" w:space="0" w:color="auto"/>
                <w:left w:val="none" w:sz="0" w:space="0" w:color="auto"/>
                <w:bottom w:val="none" w:sz="0" w:space="0" w:color="auto"/>
                <w:right w:val="none" w:sz="0" w:space="0" w:color="auto"/>
              </w:divBdr>
              <w:divsChild>
                <w:div w:id="21465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56597">
      <w:bodyDiv w:val="1"/>
      <w:marLeft w:val="0"/>
      <w:marRight w:val="0"/>
      <w:marTop w:val="0"/>
      <w:marBottom w:val="0"/>
      <w:divBdr>
        <w:top w:val="none" w:sz="0" w:space="0" w:color="auto"/>
        <w:left w:val="none" w:sz="0" w:space="0" w:color="auto"/>
        <w:bottom w:val="none" w:sz="0" w:space="0" w:color="auto"/>
        <w:right w:val="none" w:sz="0" w:space="0" w:color="auto"/>
      </w:divBdr>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25471655">
      <w:bodyDiv w:val="1"/>
      <w:marLeft w:val="0"/>
      <w:marRight w:val="0"/>
      <w:marTop w:val="0"/>
      <w:marBottom w:val="0"/>
      <w:divBdr>
        <w:top w:val="none" w:sz="0" w:space="0" w:color="auto"/>
        <w:left w:val="none" w:sz="0" w:space="0" w:color="auto"/>
        <w:bottom w:val="none" w:sz="0" w:space="0" w:color="auto"/>
        <w:right w:val="none" w:sz="0" w:space="0" w:color="auto"/>
      </w:divBdr>
    </w:div>
    <w:div w:id="1832717265">
      <w:bodyDiv w:val="1"/>
      <w:marLeft w:val="0"/>
      <w:marRight w:val="0"/>
      <w:marTop w:val="0"/>
      <w:marBottom w:val="0"/>
      <w:divBdr>
        <w:top w:val="none" w:sz="0" w:space="0" w:color="auto"/>
        <w:left w:val="none" w:sz="0" w:space="0" w:color="auto"/>
        <w:bottom w:val="none" w:sz="0" w:space="0" w:color="auto"/>
        <w:right w:val="none" w:sz="0" w:space="0" w:color="auto"/>
      </w:divBdr>
    </w:div>
    <w:div w:id="1842312649">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7443516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53019">
      <w:bodyDiv w:val="1"/>
      <w:marLeft w:val="0"/>
      <w:marRight w:val="0"/>
      <w:marTop w:val="0"/>
      <w:marBottom w:val="0"/>
      <w:divBdr>
        <w:top w:val="none" w:sz="0" w:space="0" w:color="auto"/>
        <w:left w:val="none" w:sz="0" w:space="0" w:color="auto"/>
        <w:bottom w:val="none" w:sz="0" w:space="0" w:color="auto"/>
        <w:right w:val="none" w:sz="0" w:space="0" w:color="auto"/>
      </w:divBdr>
    </w:div>
    <w:div w:id="2047824492">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732996029">
                              <w:marLeft w:val="0"/>
                              <w:marRight w:val="0"/>
                              <w:marTop w:val="0"/>
                              <w:marBottom w:val="0"/>
                              <w:divBdr>
                                <w:top w:val="none" w:sz="0" w:space="0" w:color="auto"/>
                                <w:left w:val="none" w:sz="0" w:space="0" w:color="auto"/>
                                <w:bottom w:val="none" w:sz="0" w:space="0" w:color="auto"/>
                                <w:right w:val="none" w:sz="0" w:space="0" w:color="auto"/>
                              </w:divBdr>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1776049227">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76830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2109348103">
                                                          <w:marLeft w:val="0"/>
                                                          <w:marRight w:val="0"/>
                                                          <w:marTop w:val="0"/>
                                                          <w:marBottom w:val="0"/>
                                                          <w:divBdr>
                                                            <w:top w:val="none" w:sz="0" w:space="0" w:color="auto"/>
                                                            <w:left w:val="none" w:sz="0" w:space="0" w:color="auto"/>
                                                            <w:bottom w:val="none" w:sz="0" w:space="0" w:color="auto"/>
                                                            <w:right w:val="none" w:sz="0" w:space="0" w:color="auto"/>
                                                          </w:divBdr>
                                                        </w:div>
                                                        <w:div w:id="100802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yperlink" Target="https://docs.microsoft.com/en-us/azure/active-directory/application-proxy-office365-app-launcher" TargetMode="External"/><Relationship Id="rId39" Type="http://schemas.openxmlformats.org/officeDocument/2006/relationships/image" Target="media/image8.png"/><Relationship Id="rId21" Type="http://schemas.openxmlformats.org/officeDocument/2006/relationships/footer" Target="footer4.xml"/><Relationship Id="rId34" Type="http://schemas.openxmlformats.org/officeDocument/2006/relationships/image" Target="media/image5.png"/><Relationship Id="rId42" Type="http://schemas.openxmlformats.org/officeDocument/2006/relationships/hyperlink" Target="https://docs.microsoft.com/en-us/azure/active-directory/application-proxy-sso-azure-portal" TargetMode="External"/><Relationship Id="rId47" Type="http://schemas.openxmlformats.org/officeDocument/2006/relationships/hyperlink" Target="https://docs.microsoft.com/en-us/azure/active-directory/develop/active-directory-authentication-libraries" TargetMode="External"/><Relationship Id="rId50" Type="http://schemas.openxmlformats.org/officeDocument/2006/relationships/hyperlink" Target="https://docs.microsoft.com/en-us/azure/active-directory/active-directory-application-proxy-claims-aware-apps" TargetMode="External"/><Relationship Id="rId55" Type="http://schemas.openxmlformats.org/officeDocument/2006/relationships/footer" Target="footer6.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1.xml"/><Relationship Id="rId29" Type="http://schemas.openxmlformats.org/officeDocument/2006/relationships/hyperlink" Target="https://www.microsoft.com/en-us/download/details.aspx?id=41653" TargetMode="External"/><Relationship Id="rId11" Type="http://schemas.openxmlformats.org/officeDocument/2006/relationships/footnotes" Target="footnotes.xml"/><Relationship Id="rId24" Type="http://schemas.openxmlformats.org/officeDocument/2006/relationships/hyperlink" Target="https://msdn.microsoft.com/en-us/library/azure/dn499825.aspx" TargetMode="External"/><Relationship Id="rId32" Type="http://schemas.openxmlformats.org/officeDocument/2006/relationships/image" Target="media/image4.png"/><Relationship Id="rId37" Type="http://schemas.openxmlformats.org/officeDocument/2006/relationships/image" Target="media/image7.png"/><Relationship Id="rId40" Type="http://schemas.openxmlformats.org/officeDocument/2006/relationships/image" Target="media/image9.png"/><Relationship Id="rId45" Type="http://schemas.openxmlformats.org/officeDocument/2006/relationships/image" Target="media/image11.png"/><Relationship Id="rId53" Type="http://schemas.openxmlformats.org/officeDocument/2006/relationships/hyperlink" Target="https://docs.microsoft.com/azure/active-directory/active-directory-conditional-access-mam" TargetMode="External"/><Relationship Id="rId58" Type="http://schemas.openxmlformats.org/officeDocument/2006/relationships/theme" Target="theme/theme1.xml"/><Relationship Id="rId5" Type="http://schemas.openxmlformats.org/officeDocument/2006/relationships/customXml" Target="../customXml/item5.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yperlink" Target="https://docs.microsoft.com/en-us/azure/active-directory/active-directory-domains-add-azure-portal" TargetMode="External"/><Relationship Id="rId30" Type="http://schemas.openxmlformats.org/officeDocument/2006/relationships/hyperlink" Target="https://portal.azure.com" TargetMode="External"/><Relationship Id="rId35" Type="http://schemas.openxmlformats.org/officeDocument/2006/relationships/hyperlink" Target="https://portal.azure.com" TargetMode="External"/><Relationship Id="rId43" Type="http://schemas.openxmlformats.org/officeDocument/2006/relationships/hyperlink" Target="https://docs.microsoft.com/en-us/azure/active-directory/active-directory-appssoaccess-whatis" TargetMode="External"/><Relationship Id="rId48" Type="http://schemas.openxmlformats.org/officeDocument/2006/relationships/hyperlink" Target="https://azure.microsoft.com/en-us/blog/start-writing-applications-today-with-the-new-microsoft-authentication-sdks/" TargetMode="External"/><Relationship Id="rId56"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s://docs.microsoft.com/azure/active-directory/active-directory-conditional-access-locations"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docs.microsoft.com/en-us/azure/active-directory/active-directory-application-proxy-connectors-azure-portal" TargetMode="External"/><Relationship Id="rId33" Type="http://schemas.openxmlformats.org/officeDocument/2006/relationships/hyperlink" Target="https://aadap-portcheck.connectorporttest.msappproxy.net/" TargetMode="External"/><Relationship Id="rId38" Type="http://schemas.openxmlformats.org/officeDocument/2006/relationships/hyperlink" Target="https://myapps.microsoft.com" TargetMode="External"/><Relationship Id="rId46" Type="http://schemas.openxmlformats.org/officeDocument/2006/relationships/hyperlink" Target="https://docs.microsoft.com/en-us/azure/active-directory/application-proxy-ping-access" TargetMode="External"/><Relationship Id="rId20" Type="http://schemas.openxmlformats.org/officeDocument/2006/relationships/header" Target="header4.xml"/><Relationship Id="rId41" Type="http://schemas.openxmlformats.org/officeDocument/2006/relationships/image" Target="media/image10.png"/><Relationship Id="rId54" Type="http://schemas.openxmlformats.org/officeDocument/2006/relationships/hyperlink" Target="https://www.microsoft.com/en-us/cloud-platform/conditional-access"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hyperlink" Target="https://docs.microsoft.com/en-us/azure/active-directory/application-proxy-working-with-proxy-servers" TargetMode="External"/><Relationship Id="rId36" Type="http://schemas.openxmlformats.org/officeDocument/2006/relationships/image" Target="media/image6.png"/><Relationship Id="rId49" Type="http://schemas.openxmlformats.org/officeDocument/2006/relationships/hyperlink" Target="https://docs.microsoft.com/en-us/azure/active-directory/active-directory-application-proxy-native-client" TargetMode="External"/><Relationship Id="rId57" Type="http://schemas.openxmlformats.org/officeDocument/2006/relationships/glossaryDocument" Target="glossary/document.xml"/><Relationship Id="rId10" Type="http://schemas.openxmlformats.org/officeDocument/2006/relationships/webSettings" Target="webSettings.xml"/><Relationship Id="rId31" Type="http://schemas.openxmlformats.org/officeDocument/2006/relationships/image" Target="media/image3.png"/><Relationship Id="rId44" Type="http://schemas.openxmlformats.org/officeDocument/2006/relationships/hyperlink" Target="https://docs.microsoft.com/en-us/azure/active-directory/active-directory-application-proxy-sso-using-kcd" TargetMode="External"/><Relationship Id="rId52" Type="http://schemas.openxmlformats.org/officeDocument/2006/relationships/hyperlink" Target="https://docs.microsoft.com/azure/active-directory/active-directory-conditional-access-policy-connected-application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Arial"/>
    <w:charset w:val="00"/>
    <w:family w:val="swiss"/>
    <w:pitch w:val="variable"/>
    <w:sig w:usb0="00000001" w:usb1="4000205B" w:usb2="00000000" w:usb3="00000000" w:csb0="0000009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w:altName w:val="Segoe UI"/>
    <w:charset w:val="00"/>
    <w:family w:val="swiss"/>
    <w:pitch w:val="variable"/>
    <w:sig w:usb0="00000001" w:usb1="4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Semibold">
    <w:altName w:val="Segoe UI Semibold"/>
    <w:charset w:val="00"/>
    <w:family w:val="swiss"/>
    <w:pitch w:val="variable"/>
    <w:sig w:usb0="A00002AF" w:usb1="4000205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6A58"/>
    <w:rsid w:val="00035490"/>
    <w:rsid w:val="000F64FB"/>
    <w:rsid w:val="00130712"/>
    <w:rsid w:val="001B2735"/>
    <w:rsid w:val="001C38C3"/>
    <w:rsid w:val="002004BD"/>
    <w:rsid w:val="00216A58"/>
    <w:rsid w:val="0026726A"/>
    <w:rsid w:val="002879AC"/>
    <w:rsid w:val="002D3837"/>
    <w:rsid w:val="002E39C5"/>
    <w:rsid w:val="002F3EFF"/>
    <w:rsid w:val="00347085"/>
    <w:rsid w:val="003634FC"/>
    <w:rsid w:val="003A3F4F"/>
    <w:rsid w:val="003A5BA8"/>
    <w:rsid w:val="003E5DE9"/>
    <w:rsid w:val="003F05F8"/>
    <w:rsid w:val="00406C6F"/>
    <w:rsid w:val="004420C7"/>
    <w:rsid w:val="00457370"/>
    <w:rsid w:val="00491E26"/>
    <w:rsid w:val="004A0755"/>
    <w:rsid w:val="004C40D7"/>
    <w:rsid w:val="004D5E88"/>
    <w:rsid w:val="00500F8B"/>
    <w:rsid w:val="005341B4"/>
    <w:rsid w:val="0054092F"/>
    <w:rsid w:val="005468E6"/>
    <w:rsid w:val="006107D9"/>
    <w:rsid w:val="00637CB4"/>
    <w:rsid w:val="006E5EFC"/>
    <w:rsid w:val="00701A03"/>
    <w:rsid w:val="00760045"/>
    <w:rsid w:val="00762FAB"/>
    <w:rsid w:val="007C7465"/>
    <w:rsid w:val="00857FEF"/>
    <w:rsid w:val="008654A1"/>
    <w:rsid w:val="00954536"/>
    <w:rsid w:val="009C5842"/>
    <w:rsid w:val="009F20E8"/>
    <w:rsid w:val="009F51B3"/>
    <w:rsid w:val="00A043E5"/>
    <w:rsid w:val="00A1140D"/>
    <w:rsid w:val="00A22918"/>
    <w:rsid w:val="00AB00B6"/>
    <w:rsid w:val="00B34C73"/>
    <w:rsid w:val="00BE5DAC"/>
    <w:rsid w:val="00C36504"/>
    <w:rsid w:val="00C5756E"/>
    <w:rsid w:val="00C75CA0"/>
    <w:rsid w:val="00C83010"/>
    <w:rsid w:val="00C93AB7"/>
    <w:rsid w:val="00CB6119"/>
    <w:rsid w:val="00CF146E"/>
    <w:rsid w:val="00D72B11"/>
    <w:rsid w:val="00D75514"/>
    <w:rsid w:val="00DA37C7"/>
    <w:rsid w:val="00DE1BC5"/>
    <w:rsid w:val="00E57467"/>
    <w:rsid w:val="00E7083B"/>
    <w:rsid w:val="00E77FF7"/>
    <w:rsid w:val="00E83513"/>
    <w:rsid w:val="00E91720"/>
    <w:rsid w:val="00EB3F19"/>
    <w:rsid w:val="00EB40BB"/>
    <w:rsid w:val="00EB43B0"/>
    <w:rsid w:val="00ED471C"/>
    <w:rsid w:val="00EF6C85"/>
    <w:rsid w:val="00F15F51"/>
    <w:rsid w:val="00F24246"/>
    <w:rsid w:val="00F62F69"/>
    <w:rsid w:val="00F702CB"/>
    <w:rsid w:val="00FC399D"/>
    <w:rsid w:val="00FE6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37C7"/>
    <w:rPr>
      <w:b/>
      <w:bCs/>
    </w:rPr>
  </w:style>
  <w:style w:type="paragraph" w:customStyle="1" w:styleId="070D38A1A907493EB1D4EB7E93A68169">
    <w:name w:val="070D38A1A907493EB1D4EB7E93A68169"/>
  </w:style>
  <w:style w:type="paragraph" w:customStyle="1" w:styleId="23687943296344ECBACF6CCD120E1693">
    <w:name w:val="23687943296344ECBACF6CCD120E1693"/>
  </w:style>
  <w:style w:type="paragraph" w:customStyle="1" w:styleId="E2F68069D29F49BA83D415D9A2523EDA">
    <w:name w:val="E2F68069D29F49BA83D415D9A2523EDA"/>
  </w:style>
  <w:style w:type="paragraph" w:customStyle="1" w:styleId="1C090C5438FE4C20A31F3A009375EA30">
    <w:name w:val="1C090C5438FE4C20A31F3A009375EA30"/>
  </w:style>
  <w:style w:type="character" w:styleId="PlaceholderText">
    <w:name w:val="Placeholder Text"/>
    <w:basedOn w:val="DefaultParagraphFont"/>
    <w:uiPriority w:val="99"/>
    <w:semiHidden/>
    <w:rsid w:val="00DA37C7"/>
    <w:rPr>
      <w:color w:val="808080"/>
    </w:rPr>
  </w:style>
  <w:style w:type="paragraph" w:customStyle="1" w:styleId="BAF79079842744049FB1892A77C39DCA">
    <w:name w:val="BAF79079842744049FB1892A77C39DCA"/>
    <w:rsid w:val="007C7465"/>
  </w:style>
  <w:style w:type="paragraph" w:customStyle="1" w:styleId="CEE6E9A26A7B4D16BD571AD4815F5BCC">
    <w:name w:val="CEE6E9A26A7B4D16BD571AD4815F5BCC"/>
    <w:rsid w:val="007C7465"/>
  </w:style>
  <w:style w:type="paragraph" w:customStyle="1" w:styleId="8A0E9D97AEF94244B387C316C156A708">
    <w:name w:val="8A0E9D97AEF94244B387C316C156A708"/>
    <w:rsid w:val="007C7465"/>
  </w:style>
  <w:style w:type="paragraph" w:customStyle="1" w:styleId="CDE306A8BFC54C7D8CD7EE9C94C82433">
    <w:name w:val="CDE306A8BFC54C7D8CD7EE9C94C82433"/>
    <w:rsid w:val="007C7465"/>
  </w:style>
  <w:style w:type="paragraph" w:customStyle="1" w:styleId="7A3308F13EE34C39B90122C570F5B766">
    <w:name w:val="7A3308F13EE34C39B90122C570F5B766"/>
    <w:rsid w:val="007C7465"/>
  </w:style>
  <w:style w:type="paragraph" w:customStyle="1" w:styleId="A7635F6182134921BC93ED9DCE5728FC">
    <w:name w:val="A7635F6182134921BC93ED9DCE5728FC"/>
    <w:rsid w:val="007C7465"/>
  </w:style>
  <w:style w:type="paragraph" w:customStyle="1" w:styleId="5313FA728F964B93A3EC4DB15FF471E4">
    <w:name w:val="5313FA728F964B93A3EC4DB15FF471E4"/>
    <w:rsid w:val="007C7465"/>
  </w:style>
  <w:style w:type="paragraph" w:customStyle="1" w:styleId="D308055E9CB443558BEC04F6CA5F0911">
    <w:name w:val="D308055E9CB443558BEC04F6CA5F0911"/>
    <w:rsid w:val="00DA37C7"/>
  </w:style>
  <w:style w:type="paragraph" w:customStyle="1" w:styleId="E0697545E6F3451EBFCE811CFAA2BB58">
    <w:name w:val="E0697545E6F3451EBFCE811CFAA2BB58"/>
    <w:rsid w:val="00DA37C7"/>
  </w:style>
  <w:style w:type="paragraph" w:customStyle="1" w:styleId="A9F385F23B5E4F1E91EBF5C0E57C0E2B">
    <w:name w:val="A9F385F23B5E4F1E91EBF5C0E57C0E2B"/>
    <w:rsid w:val="00DA37C7"/>
  </w:style>
  <w:style w:type="paragraph" w:customStyle="1" w:styleId="08591226C2E34F62878ED6948BC3D193">
    <w:name w:val="08591226C2E34F62878ED6948BC3D193"/>
    <w:rsid w:val="00DA37C7"/>
  </w:style>
  <w:style w:type="paragraph" w:customStyle="1" w:styleId="47DF012230C7425DAF209CB51B08445D">
    <w:name w:val="47DF012230C7425DAF209CB51B08445D"/>
    <w:rsid w:val="00DA37C7"/>
  </w:style>
  <w:style w:type="paragraph" w:customStyle="1" w:styleId="88E892E75CF64A8C89D036EEE151EC5B">
    <w:name w:val="88E892E75CF64A8C89D036EEE151EC5B"/>
    <w:rsid w:val="00DA37C7"/>
  </w:style>
  <w:style w:type="paragraph" w:customStyle="1" w:styleId="EBEE8887F3C042B891014B4F9DAA47E3">
    <w:name w:val="EBEE8887F3C042B891014B4F9DAA47E3"/>
    <w:rsid w:val="00DA37C7"/>
  </w:style>
  <w:style w:type="paragraph" w:customStyle="1" w:styleId="F0E8AEAC453E4FC9A3548BC90D98A4E5">
    <w:name w:val="F0E8AEAC453E4FC9A3548BC90D98A4E5"/>
    <w:rsid w:val="00DA37C7"/>
  </w:style>
  <w:style w:type="paragraph" w:customStyle="1" w:styleId="859C64824686438AA5048D010A834957">
    <w:name w:val="859C64824686438AA5048D010A834957"/>
    <w:rsid w:val="00DA37C7"/>
  </w:style>
  <w:style w:type="paragraph" w:customStyle="1" w:styleId="D1BECCF13BC744B1A8D516F9B25091E7">
    <w:name w:val="D1BECCF13BC744B1A8D516F9B25091E7"/>
    <w:rsid w:val="00DA37C7"/>
  </w:style>
  <w:style w:type="paragraph" w:customStyle="1" w:styleId="E214E3C1BA424A5E9D4050EE963583DC">
    <w:name w:val="E214E3C1BA424A5E9D4050EE963583DC"/>
    <w:rsid w:val="00DA37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This plan covers the deployment requirements, guidance, and plans necessary to deploy &lt;Application Name&gt; to &lt;Insert Company Name&gt;</Abstract>
  <CompanyAddress/>
  <CompanyPhone/>
  <CompanyFax/>
  <CompanyEmail/>
</CoverPageProperties>
</file>

<file path=customXml/item2.xml><?xml version="1.0" encoding="utf-8"?>
<root>
  <Status/>
</root>
</file>

<file path=customXml/item3.xml><?xml version="1.0" encoding="utf-8"?>
<ct:contentTypeSchema xmlns:ct="http://schemas.microsoft.com/office/2006/metadata/contentType" xmlns:ma="http://schemas.microsoft.com/office/2006/metadata/properties/metaAttributes" ct:_="" ma:_="" ma:contentTypeName="Document" ma:contentTypeID="0x010100CB491B387F83E7468FCB4E6A50AC4E2C" ma:contentTypeVersion="13" ma:contentTypeDescription="Create a new document." ma:contentTypeScope="" ma:versionID="253f01679452e30de5ad18b9e8ea2b4e">
  <xsd:schema xmlns:xsd="http://www.w3.org/2001/XMLSchema" xmlns:xs="http://www.w3.org/2001/XMLSchema" xmlns:p="http://schemas.microsoft.com/office/2006/metadata/properties" xmlns:ns2="20b429da-18df-4b60-8667-ecabe588cf91" xmlns:ns3="2f4ce27d-5312-4f35-bee8-25b1bd889599" xmlns:ns4="http://schemas.microsoft.com/sharepoint/v3/fields" xmlns:ns5="230e9df3-be65-4c73-a93b-d1236ebd677e" targetNamespace="http://schemas.microsoft.com/office/2006/metadata/properties" ma:root="true" ma:fieldsID="f5106a22675be07e7c199ea7cfe28412" ns2:_="" ns3:_="" ns4:_="" ns5:_="">
    <xsd:import namespace="20b429da-18df-4b60-8667-ecabe588cf91"/>
    <xsd:import namespace="2f4ce27d-5312-4f35-bee8-25b1bd889599"/>
    <xsd:import namespace="http://schemas.microsoft.com/sharepoint/v3/fields"/>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3:LastSharedByUser" minOccurs="0"/>
                <xsd:element ref="ns3:LastSharedByTime" minOccurs="0"/>
                <xsd:element ref="ns2:Current_x0020_Status" minOccurs="0"/>
                <xsd:element ref="ns4:_Version" minOccurs="0"/>
                <xsd:element ref="ns2:last_x0020_version_x0020_published" minOccurs="0"/>
                <xsd:element ref="ns2:Git_x0020_hub_x0020_link" minOccurs="0"/>
                <xsd:element ref="ns4:_Revision" minOccurs="0"/>
                <xsd:element ref="ns5:Vanity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429da-18df-4b60-8667-ecabe588cf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Current_x0020_Status" ma:index="15" nillable="true" ma:displayName="Current Status" ma:format="Dropdown" ma:internalName="Current_x0020_Status">
      <xsd:simpleType>
        <xsd:restriction base="dms:Choice">
          <xsd:enumeration value="Initial draft"/>
          <xsd:enumeration value="Ready for Edit"/>
          <xsd:enumeration value="In Edit"/>
          <xsd:enumeration value="Resolving edits"/>
          <xsd:enumeration value="Final Review"/>
          <xsd:enumeration value="Published"/>
        </xsd:restriction>
      </xsd:simpleType>
    </xsd:element>
    <xsd:element name="last_x0020_version_x0020_published" ma:index="17" nillable="true" ma:displayName="last version published" ma:internalName="last_x0020_version_x0020_published">
      <xsd:simpleType>
        <xsd:restriction base="dms:Text">
          <xsd:maxLength value="255"/>
        </xsd:restriction>
      </xsd:simpleType>
    </xsd:element>
    <xsd:element name="Git_x0020_hub_x0020_link" ma:index="18" nillable="true" ma:displayName="Git hub link" ma:format="Hyperlink" ma:internalName="Git_x0020_hub_x0020_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f4ce27d-5312-4f35-bee8-25b1bd889599"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16" nillable="true" ma:displayName="Version" ma:internalName="_Version">
      <xsd:simpleType>
        <xsd:restriction base="dms:Text"/>
      </xsd:simpleType>
    </xsd:element>
    <xsd:element name="_Revision" ma:index="19" nillable="true" ma:displayName="Revision" ma:internalName="_Revis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VanityURL" ma:index="20" nillable="true" ma:displayName="Vanity URL" ma:description="A vanity URL for the site." ma:format="Hyperlink" ma:internalName="Vanity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Current_x0020_Status xmlns="20b429da-18df-4b60-8667-ecabe588cf91" xsi:nil="true"/>
    <_Version xmlns="http://schemas.microsoft.com/sharepoint/v3/fields" xsi:nil="true"/>
    <last_x0020_version_x0020_published xmlns="20b429da-18df-4b60-8667-ecabe588cf91" xsi:nil="true"/>
    <Git_x0020_hub_x0020_link xmlns="20b429da-18df-4b60-8667-ecabe588cf91">
      <Url xsi:nil="true"/>
      <Description xsi:nil="true"/>
    </Git_x0020_hub_x0020_link>
    <_Revision xmlns="http://schemas.microsoft.com/sharepoint/v3/fields" xsi:nil="true"/>
    <VanityURL xmlns="230e9df3-be65-4c73-a93b-d1236ebd677e">
      <Url xsi:nil="true"/>
      <Description xsi:nil="true"/>
    </Vanity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0A3F86-8BE6-4A02-8281-8D568A271DDF}">
  <ds:schemaRefs/>
</ds:datastoreItem>
</file>

<file path=customXml/itemProps3.xml><?xml version="1.0" encoding="utf-8"?>
<ds:datastoreItem xmlns:ds="http://schemas.openxmlformats.org/officeDocument/2006/customXml" ds:itemID="{A052DF5E-5788-4AD0-A9D9-921737C2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b429da-18df-4b60-8667-ecabe588cf91"/>
    <ds:schemaRef ds:uri="2f4ce27d-5312-4f35-bee8-25b1bd889599"/>
    <ds:schemaRef ds:uri="http://schemas.microsoft.com/sharepoint/v3/fields"/>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20A7FC-8043-4F1F-A9F3-60006DC957D6}">
  <ds:schemaRefs>
    <ds:schemaRef ds:uri="http://schemas.microsoft.com/sharepoint/v3/contenttype/forms"/>
  </ds:schemaRefs>
</ds:datastoreItem>
</file>

<file path=customXml/itemProps5.xml><?xml version="1.0" encoding="utf-8"?>
<ds:datastoreItem xmlns:ds="http://schemas.openxmlformats.org/officeDocument/2006/customXml" ds:itemID="{80B44852-CD29-4FF2-9C3B-4947AD9280F4}">
  <ds:schemaRefs>
    <ds:schemaRef ds:uri="http://schemas.microsoft.com/office/2006/metadata/properties"/>
    <ds:schemaRef ds:uri="http://schemas.microsoft.com/office/infopath/2007/PartnerControls"/>
    <ds:schemaRef ds:uri="20b429da-18df-4b60-8667-ecabe588cf91"/>
    <ds:schemaRef ds:uri="http://schemas.microsoft.com/sharepoint/v3/fields"/>
    <ds:schemaRef ds:uri="230e9df3-be65-4c73-a93b-d1236ebd677e"/>
  </ds:schemaRefs>
</ds:datastoreItem>
</file>

<file path=customXml/itemProps6.xml><?xml version="1.0" encoding="utf-8"?>
<ds:datastoreItem xmlns:ds="http://schemas.openxmlformats.org/officeDocument/2006/customXml" ds:itemID="{0EFEA804-88E7-413A-BC54-B63A7FA7C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6764</Words>
  <Characters>38558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Azure AD - SaaS Application Integration - Deployment Project Plan.docx</vt:lpstr>
    </vt:vector>
  </TitlesOfParts>
  <Manager/>
  <Company/>
  <LinksUpToDate>false</LinksUpToDate>
  <CharactersWithSpaces>45232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Active directory Deployment plan</dc:title>
  <dc:subject>Application Proxy</dc:subject>
  <dc:creator/>
  <cp:keywords/>
  <dc:description/>
  <cp:lastModifiedBy/>
  <cp:revision>1</cp:revision>
  <dcterms:created xsi:type="dcterms:W3CDTF">2017-07-19T19:39:00Z</dcterms:created>
  <dcterms:modified xsi:type="dcterms:W3CDTF">2018-04-26T16:24:00Z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0x010100CB491B387F83E7468FCB4E6A50AC4E2C</vt:lpwstr>
  </property>
  <property fmtid="{D5CDD505-2E9C-101B-9397-08002B2CF9AE}" pid="3" name="_dlc_DocIdItemGuid">
    <vt:lpwstr>46dbe98f-02bf-4a9a-ab01-02435401a9bc</vt:lpwstr>
  </property>
  <property fmtid="{D5CDD505-2E9C-101B-9397-08002B2CF9AE}" pid="4" name="Audience1">
    <vt:lpwstr/>
  </property>
  <property fmtid="{D5CDD505-2E9C-101B-9397-08002B2CF9AE}" pid="5" name="TaxKeyword">
    <vt:lpwstr/>
  </property>
  <property fmtid="{D5CDD505-2E9C-101B-9397-08002B2CF9AE}" pid="6" name="ContentType1">
    <vt:lpwstr>14;#Document|64c15061-4ecf-4866-9082-c78643db035d</vt:lpwstr>
  </property>
  <property fmtid="{D5CDD505-2E9C-101B-9397-08002B2CF9AE}" pid="7" name="Division">
    <vt:lpwstr/>
  </property>
  <property fmtid="{D5CDD505-2E9C-101B-9397-08002B2CF9AE}" pid="8" name="ItemTypeTag">
    <vt:lpwstr/>
  </property>
  <property fmtid="{D5CDD505-2E9C-101B-9397-08002B2CF9AE}" pid="9" name="Account">
    <vt:lpwstr>15;#Microsoft|d841e977-0b57-4f5c-bd13-db9e556048b6</vt:lpwstr>
  </property>
  <property fmtid="{D5CDD505-2E9C-101B-9397-08002B2CF9AE}" pid="10" name="Customer">
    <vt:lpwstr>update [Customer] in Doc Properties</vt:lpwstr>
  </property>
  <property fmtid="{D5CDD505-2E9C-101B-9397-08002B2CF9AE}" pid="11" name="Author Email">
    <vt:lpwstr>update [Author Email] in Doc Properties</vt:lpwstr>
  </property>
  <property fmtid="{D5CDD505-2E9C-101B-9397-08002B2CF9AE}" pid="12" name="Version">
    <vt:lpwstr>.1</vt:lpwstr>
  </property>
  <property fmtid="{D5CDD505-2E9C-101B-9397-08002B2CF9AE}" pid="13" name="Status">
    <vt:lpwstr>Draft</vt:lpwstr>
  </property>
  <property fmtid="{D5CDD505-2E9C-101B-9397-08002B2CF9AE}" pid="14" name="Author Position">
    <vt:lpwstr>Update [Author Position] in Doc Properties</vt:lpwstr>
  </property>
  <property fmtid="{D5CDD505-2E9C-101B-9397-08002B2CF9AE}" pid="15" name="Contributors">
    <vt:lpwstr>Update [Contributors] in Doc Properties</vt:lpwstr>
  </property>
  <property fmtid="{D5CDD505-2E9C-101B-9397-08002B2CF9AE}" pid="16" name="bc28b5f076654a3b96073bbbebfeb8c9">
    <vt:lpwstr>English|cb91f272-ce4d-4a7e-9bbf-78b58e3d188d</vt:lpwstr>
  </property>
  <property fmtid="{D5CDD505-2E9C-101B-9397-08002B2CF9AE}" pid="17" name="MSLanguage">
    <vt:lpwstr>1248;#English|cb91f272-ce4d-4a7e-9bbf-78b58e3d188d</vt:lpwstr>
  </property>
  <property fmtid="{D5CDD505-2E9C-101B-9397-08002B2CF9AE}" pid="18" name="ServicesDomain">
    <vt:lpwstr>1282;#Secure Infrastructure|03a5a4b2-456f-4670-b827-0b62dd75cda2</vt:lpwstr>
  </property>
  <property fmtid="{D5CDD505-2E9C-101B-9397-08002B2CF9AE}" pid="19" name="VerticalIndustries">
    <vt:lpwstr/>
  </property>
  <property fmtid="{D5CDD505-2E9C-101B-9397-08002B2CF9AE}" pid="20" name="OfferingID">
    <vt:lpwstr>4204;#</vt:lpwstr>
  </property>
  <property fmtid="{D5CDD505-2E9C-101B-9397-08002B2CF9AE}" pid="21" name="MS Language">
    <vt:lpwstr>1248;#English|cb91f272-ce4d-4a7e-9bbf-78b58e3d188d</vt:lpwstr>
  </property>
  <property fmtid="{D5CDD505-2E9C-101B-9397-08002B2CF9AE}" pid="22" name="SalesGeography">
    <vt:lpwstr/>
  </property>
  <property fmtid="{D5CDD505-2E9C-101B-9397-08002B2CF9AE}" pid="23" name="MSProducts">
    <vt:lpwstr>1394;#Microsoft Azure Active Directory|fb8fdb9a-c49d-44cf-9863-7f7e5356dff8</vt:lpwstr>
  </property>
  <property fmtid="{D5CDD505-2E9C-101B-9397-08002B2CF9AE}" pid="24" name="EnterpriseServices">
    <vt:lpwstr/>
  </property>
  <property fmtid="{D5CDD505-2E9C-101B-9397-08002B2CF9AE}" pid="25" name="ServicesIPTypes">
    <vt:lpwstr>1324;#deployment plans|8382e072-916f-4bba-87df-50107af10af6</vt:lpwstr>
  </property>
  <property fmtid="{D5CDD505-2E9C-101B-9397-08002B2CF9AE}" pid="26" name="Services Marketing Audience">
    <vt:lpwstr/>
  </property>
  <property fmtid="{D5CDD505-2E9C-101B-9397-08002B2CF9AE}" pid="27" name="ServicesCommunities">
    <vt:lpwstr>1380;#WW Secure Infrastructure Domain Community|28de16ad-56f7-481b-a671-996e0e80c21f</vt:lpwstr>
  </property>
  <property fmtid="{D5CDD505-2E9C-101B-9397-08002B2CF9AE}" pid="28" name="ie6d2fd56e2d423f9ae5744f65e04598">
    <vt:lpwstr/>
  </property>
  <property fmtid="{D5CDD505-2E9C-101B-9397-08002B2CF9AE}" pid="29" name="ServicesLifecycleStage">
    <vt:lpwstr/>
  </property>
  <property fmtid="{D5CDD505-2E9C-101B-9397-08002B2CF9AE}" pid="30" name="l56d15105ae648fdac87f06e9633001e">
    <vt:lpwstr/>
  </property>
  <property fmtid="{D5CDD505-2E9C-101B-9397-08002B2CF9AE}" pid="31" name="IPKitNavigation">
    <vt:lpwstr/>
  </property>
  <property fmtid="{D5CDD505-2E9C-101B-9397-08002B2CF9AE}" pid="32" name="servicespriorityarea">
    <vt:lpwstr>;#Security;#</vt:lpwstr>
  </property>
  <property fmtid="{D5CDD505-2E9C-101B-9397-08002B2CF9AE}" pid="33" name="campuslv">
    <vt:lpwstr>English</vt:lpwstr>
  </property>
  <property fmtid="{D5CDD505-2E9C-101B-9397-08002B2CF9AE}" pid="34" name="g6775e77a6d84637a29014d883a4378a">
    <vt:lpwstr>Secure Infrastructure|03a5a4b2-456f-4670-b827-0b62dd75cda2</vt:lpwstr>
  </property>
  <property fmtid="{D5CDD505-2E9C-101B-9397-08002B2CF9AE}" pid="35" name="MSProductsTaxHTField0">
    <vt:lpwstr>Microsoft Azure Active Directory|fb8fdb9a-c49d-44cf-9863-7f7e5356dff8</vt:lpwstr>
  </property>
  <property fmtid="{D5CDD505-2E9C-101B-9397-08002B2CF9AE}" pid="36" name="af1f5bfae61e4243aac9966cb19580e1">
    <vt:lpwstr>WW Secure Infrastructure Domain Community|28de16ad-56f7-481b-a671-996e0e80c21f</vt:lpwstr>
  </property>
  <property fmtid="{D5CDD505-2E9C-101B-9397-08002B2CF9AE}" pid="37" name="campusconf">
    <vt:lpwstr>FTE only</vt:lpwstr>
  </property>
  <property fmtid="{D5CDD505-2E9C-101B-9397-08002B2CF9AE}" pid="38" name="Authors">
    <vt:lpwstr/>
  </property>
  <property fmtid="{D5CDD505-2E9C-101B-9397-08002B2CF9AE}" pid="39" name="CampusGUID">
    <vt:lpwstr>f197b924-897e-4fd1-aeb8-606abea51ba3</vt:lpwstr>
  </property>
  <property fmtid="{D5CDD505-2E9C-101B-9397-08002B2CF9AE}" pid="40" name="campusactivity">
    <vt:lpwstr>;#Delivery;#</vt:lpwstr>
  </property>
  <property fmtid="{D5CDD505-2E9C-101B-9397-08002B2CF9AE}" pid="41" name="p2cc2700055643d8b7538b146d9b1b61">
    <vt:lpwstr>English|cb91f272-ce4d-4a7e-9bbf-78b58e3d188d</vt:lpwstr>
  </property>
  <property fmtid="{D5CDD505-2E9C-101B-9397-08002B2CF9AE}" pid="42" name="m74a2925250f485f9486ed3f97e2a6b3">
    <vt:lpwstr/>
  </property>
  <property fmtid="{D5CDD505-2E9C-101B-9397-08002B2CF9AE}" pid="43" name="cb7870d3641f4a52807a63577a9c1b08">
    <vt:lpwstr/>
  </property>
  <property fmtid="{D5CDD505-2E9C-101B-9397-08002B2CF9AE}" pid="44" name="campusov">
    <vt:lpwstr/>
  </property>
  <property fmtid="{D5CDD505-2E9C-101B-9397-08002B2CF9AE}" pid="45" name="MSIP_Label_f42aa342-8706-4288-bd11-ebb85995028c_Enabled">
    <vt:lpwstr>True</vt:lpwstr>
  </property>
  <property fmtid="{D5CDD505-2E9C-101B-9397-08002B2CF9AE}" pid="46" name="MSIP_Label_f42aa342-8706-4288-bd11-ebb85995028c_SiteId">
    <vt:lpwstr>72f988bf-86f1-41af-91ab-2d7cd011db47</vt:lpwstr>
  </property>
  <property fmtid="{D5CDD505-2E9C-101B-9397-08002B2CF9AE}" pid="47" name="MSIP_Label_f42aa342-8706-4288-bd11-ebb85995028c_Ref">
    <vt:lpwstr>https://api.informationprotection.azure.com/api/72f988bf-86f1-41af-91ab-2d7cd011db47</vt:lpwstr>
  </property>
  <property fmtid="{D5CDD505-2E9C-101B-9397-08002B2CF9AE}" pid="48" name="MSIP_Label_f42aa342-8706-4288-bd11-ebb85995028c_Owner">
    <vt:lpwstr>pareshn@microsoft.com</vt:lpwstr>
  </property>
  <property fmtid="{D5CDD505-2E9C-101B-9397-08002B2CF9AE}" pid="49" name="MSIP_Label_f42aa342-8706-4288-bd11-ebb85995028c_SetDate">
    <vt:lpwstr>2017-07-16T17:54:08.6391117+01:00</vt:lpwstr>
  </property>
  <property fmtid="{D5CDD505-2E9C-101B-9397-08002B2CF9AE}" pid="50" name="MSIP_Label_f42aa342-8706-4288-bd11-ebb85995028c_Name">
    <vt:lpwstr>General</vt:lpwstr>
  </property>
  <property fmtid="{D5CDD505-2E9C-101B-9397-08002B2CF9AE}" pid="51" name="MSIP_Label_f42aa342-8706-4288-bd11-ebb85995028c_Application">
    <vt:lpwstr>Microsoft Azure Information Protection</vt:lpwstr>
  </property>
  <property fmtid="{D5CDD505-2E9C-101B-9397-08002B2CF9AE}" pid="52" name="MSIP_Label_f42aa342-8706-4288-bd11-ebb85995028c_Extended_MSFT_Method">
    <vt:lpwstr>Automatic</vt:lpwstr>
  </property>
  <property fmtid="{D5CDD505-2E9C-101B-9397-08002B2CF9AE}" pid="53" name="Sensitivity">
    <vt:lpwstr>General</vt:lpwstr>
  </property>
</Properties>
</file>